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ff"/>
          <w:sz w:val="42"/>
          <w:szCs w:val="42"/>
        </w:rPr>
      </w:pPr>
      <w:bookmarkStart w:colFirst="0" w:colLast="0" w:name="_aw1r9klklw7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42"/>
          <w:szCs w:val="42"/>
          <w:rtl w:val="0"/>
        </w:rPr>
        <w:t xml:space="preserve">なぜ「ChatGPT</w:t>
      </w:r>
      <w:ins w:author="重友大輝" w:id="0" w:date="2025-06-16T06:47:47Z">
        <w:r w:rsidDel="00000000" w:rsidR="00000000" w:rsidRPr="00000000">
          <w:rPr>
            <w:b w:val="1"/>
            <w:color w:val="0000ff"/>
            <w:sz w:val="42"/>
            <w:szCs w:val="42"/>
            <w:rtl w:val="0"/>
          </w:rPr>
          <w:t xml:space="preserve">＋RAG</w:t>
        </w:r>
      </w:ins>
      <w:del w:author="重友大輝" w:id="0" w:date="2025-06-16T06:47:47Z">
        <w:r w:rsidDel="00000000" w:rsidR="00000000" w:rsidRPr="00000000">
          <w:rPr>
            <w:b w:val="1"/>
            <w:color w:val="0000ff"/>
            <w:sz w:val="42"/>
            <w:szCs w:val="42"/>
            <w:rtl w:val="0"/>
          </w:rPr>
          <w:delText xml:space="preserve">単体</w:delText>
        </w:r>
      </w:del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42"/>
          <w:szCs w:val="42"/>
          <w:rtl w:val="0"/>
        </w:rPr>
        <w:t xml:space="preserve">」では難しいのか？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toyxo8597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7pq29oxgz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① データの収集・統合ができない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ChatGPT自体は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SNSやレビュー、アンケートなどの実データを自動で収集・更新する仕組みを持っていません。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当社のサービスは、X、Amazon、YouTube、アンケート、社内CSデータなど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様々な実データソースから、定常的に最新データを自動収集・管理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しています。これが大前提の違いです。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2fvttvnmi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② 品質管理向けの構造化・分類・スコアリングができない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ChatGPTは「自由な文章回答」は得意でも、品質課題の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分類・傾向集計・ランキング・時系列分析・優先度スコア付与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といった品質管理向けの可視化機能は標準では持ちません。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当社は品質課題を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「破損」「誤動作」「初期不良」「異音」「説明不足」など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分類体系化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登場頻度・増減傾向の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時系列集計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優先度スコアの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自動計算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といった「品質業務に使える構造化分析」に特化しています。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8wuf3i1upt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③ ノイズ除去・除外処理ができない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SNSデータには大量のノイズ（宣伝、無関係投稿、皮肉、重複など）が含まれます。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当社は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専用の除外テンプレートやノイズフィルター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を設計して、品質課題に本当に関係する声だけをAIに届けています。</w:t>
        <w:br w:type="textWrapping"/>
        <w:t xml:space="preserve">ChatGPT単体ではこうした「前処理・整形」機能はありません。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tzduf2x3p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④ 定期レポート・共有・履歴管理ができない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品質会議資料、週次レポート、他部門との共有リンク・PDF出力といった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業務で必要なアウトプット自動化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はChatGPTには標準機能として存在しません。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当社は品質管理の**実務プロセスに合わせた「運用できる仕組み」**を備えています。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dhktjfv9z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⑤ そもそも自社固有データを直接学習していない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ChatGPTはオープンな大規模言語モデルですが、御社の実際のSNS投稿、レビュー、CS履歴など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御社専用の実データを活用して学習・分析する仕組みは持ちません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当社は御社の実データを直接取り込んだうえでAIが学習・分析するため、**「御社専用の分析エンジン」**として機能します。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aq60m7lba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まとめると</w:t>
      </w:r>
    </w:p>
    <w:tbl>
      <w:tblPr>
        <w:tblStyle w:val="Table1"/>
        <w:tblW w:w="5280.0" w:type="dxa"/>
        <w:jc w:val="left"/>
        <w:tblLayout w:type="fixed"/>
        <w:tblLook w:val="0600"/>
      </w:tblPr>
      <w:tblGrid>
        <w:gridCol w:w="2375"/>
        <w:gridCol w:w="1235"/>
        <w:gridCol w:w="1670"/>
        <w:tblGridChange w:id="0">
          <w:tblGrid>
            <w:gridCol w:w="2375"/>
            <w:gridCol w:w="1235"/>
            <w:gridCol w:w="167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当社サービス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データ自動収集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品質課題分類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ノイズ除去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時系列推移可視化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レポート作成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リスクアラート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組織内共有機能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自社固有データ利用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👉 つまり「ChatGPT単体＝便利なAI辞書」ですが、</w:t>
        <w:br w:type="textWrapping"/>
        <w:t xml:space="preserve">当社サービス＝実務に組み込める「品質管理専用AIシステム」です。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
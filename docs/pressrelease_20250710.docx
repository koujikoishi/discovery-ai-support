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hd w:fill="ffffff" w:val="clear"/>
        <w:jc w:val="center"/>
        <w:rPr>
          <w:rFonts w:ascii="Meiryo" w:cs="Meiryo" w:eastAsia="Meiryo" w:hAnsi="Meiryo"/>
          <w:b w:val="1"/>
          <w:sz w:val="27"/>
          <w:szCs w:val="27"/>
        </w:rPr>
      </w:pPr>
      <w:r w:rsidDel="00000000" w:rsidR="00000000" w:rsidRPr="00000000">
        <w:rPr>
          <w:rtl w:val="0"/>
        </w:rPr>
      </w:r>
    </w:p>
    <w:p w:rsidR="00000000" w:rsidDel="00000000" w:rsidP="00000000" w:rsidRDefault="00000000" w:rsidRPr="00000000" w14:paraId="00000002">
      <w:pPr>
        <w:widowControl w:val="1"/>
        <w:shd w:fill="ffffff" w:val="clear"/>
        <w:jc w:val="center"/>
        <w:rPr>
          <w:rFonts w:ascii="Arial" w:cs="Arial" w:eastAsia="Arial" w:hAnsi="Arial"/>
          <w:b w:val="1"/>
          <w:sz w:val="29"/>
          <w:szCs w:val="29"/>
        </w:rPr>
      </w:pPr>
      <w:sdt>
        <w:sdtPr>
          <w:id w:val="1708181669"/>
          <w:tag w:val="goog_rdk_1"/>
        </w:sdtPr>
        <w:sdtContent>
          <w:r w:rsidDel="00000000" w:rsidR="00000000" w:rsidRPr="00000000">
            <w:rPr>
              <w:rFonts w:ascii="Arial Unicode MS" w:cs="Arial Unicode MS" w:eastAsia="Arial Unicode MS" w:hAnsi="Arial Unicode MS"/>
              <w:b w:val="1"/>
              <w:sz w:val="29"/>
              <w:szCs w:val="29"/>
              <w:rtl w:val="0"/>
            </w:rPr>
            <w:t xml:space="preserve">イーライフが</w:t>
          </w:r>
        </w:sdtContent>
      </w:sdt>
      <w:sdt>
        <w:sdtPr>
          <w:id w:val="2021514450"/>
          <w:tag w:val="goog_rdk_0"/>
        </w:sdtPr>
        <w:sdtContent>
          <w:commentRangeStart w:id="0"/>
        </w:sdtContent>
      </w:sdt>
      <w:r w:rsidDel="00000000" w:rsidR="00000000" w:rsidRPr="00000000">
        <w:rPr>
          <w:rFonts w:ascii="Arial" w:cs="Arial" w:eastAsia="Arial" w:hAnsi="Arial"/>
          <w:b w:val="1"/>
          <w:sz w:val="29"/>
          <w:szCs w:val="29"/>
          <w:rtl w:val="0"/>
        </w:rPr>
        <w:t xml:space="preserve">VOC</w:t>
      </w:r>
      <w:commentRangeEnd w:id="0"/>
      <w:r w:rsidDel="00000000" w:rsidR="00000000" w:rsidRPr="00000000">
        <w:commentReference w:id="0"/>
      </w:r>
      <w:sdt>
        <w:sdtPr>
          <w:id w:val="-406087386"/>
          <w:tag w:val="goog_rdk_2"/>
        </w:sdtPr>
        <w:sdtContent>
          <w:r w:rsidDel="00000000" w:rsidR="00000000" w:rsidRPr="00000000">
            <w:rPr>
              <w:rFonts w:ascii="Arial Unicode MS" w:cs="Arial Unicode MS" w:eastAsia="Arial Unicode MS" w:hAnsi="Arial Unicode MS"/>
              <w:b w:val="1"/>
              <w:sz w:val="29"/>
              <w:szCs w:val="29"/>
              <w:rtl w:val="0"/>
            </w:rPr>
            <w:t xml:space="preserve">活用した</w:t>
          </w:r>
        </w:sdtContent>
      </w:sdt>
      <w:sdt>
        <w:sdtPr>
          <w:id w:val="2006686187"/>
          <w:tag w:val="goog_rdk_3"/>
        </w:sdtPr>
        <w:sdtContent>
          <w:r w:rsidDel="00000000" w:rsidR="00000000" w:rsidRPr="00000000">
            <w:rPr>
              <w:rFonts w:ascii="Arial Unicode MS" w:cs="Arial Unicode MS" w:eastAsia="Arial Unicode MS" w:hAnsi="Arial Unicode MS"/>
              <w:b w:val="1"/>
              <w:sz w:val="29"/>
              <w:szCs w:val="29"/>
              <w:rtl w:val="0"/>
            </w:rPr>
            <w:t xml:space="preserve">顧客インサイト発見の次世代マーケティングAIツール「Discovery AI」を提供開始</w:t>
          </w:r>
        </w:sdtContent>
      </w:sdt>
    </w:p>
    <w:p w:rsidR="00000000" w:rsidDel="00000000" w:rsidP="00000000" w:rsidRDefault="00000000" w:rsidRPr="00000000" w14:paraId="00000003">
      <w:pPr>
        <w:widowControl w:val="1"/>
        <w:shd w:fill="ffffff" w:val="clear"/>
        <w:jc w:val="center"/>
        <w:rPr>
          <w:rFonts w:ascii="Arial" w:cs="Arial" w:eastAsia="Arial" w:hAnsi="Arial"/>
          <w:b w:val="1"/>
          <w:sz w:val="25"/>
          <w:szCs w:val="25"/>
        </w:rPr>
      </w:pPr>
      <w:sdt>
        <w:sdtPr>
          <w:id w:val="-174319353"/>
          <w:tag w:val="goog_rdk_5"/>
        </w:sdtPr>
        <w:sdtContent>
          <w:r w:rsidDel="00000000" w:rsidR="00000000" w:rsidRPr="00000000">
            <w:rPr>
              <w:rFonts w:ascii="Arial Unicode MS" w:cs="Arial Unicode MS" w:eastAsia="Arial Unicode MS" w:hAnsi="Arial Unicode MS"/>
              <w:b w:val="1"/>
              <w:sz w:val="25"/>
              <w:szCs w:val="25"/>
              <w:rtl w:val="0"/>
            </w:rPr>
            <w:t xml:space="preserve">ー創業25年のクチコミ分析知見 × 世界水準のAI開発力で</w:t>
          </w:r>
        </w:sdtContent>
      </w:sdt>
      <w:sdt>
        <w:sdtPr>
          <w:id w:val="-1939638730"/>
          <w:tag w:val="goog_rdk_4"/>
        </w:sdtPr>
        <w:sdtContent>
          <w:commentRangeStart w:id="1"/>
        </w:sdtContent>
      </w:sdt>
      <w:sdt>
        <w:sdtPr>
          <w:id w:val="835839494"/>
          <w:tag w:val="goog_rdk_6"/>
        </w:sdtPr>
        <w:sdtContent>
          <w:r w:rsidDel="00000000" w:rsidR="00000000" w:rsidRPr="00000000">
            <w:rPr>
              <w:rFonts w:ascii="Arial Unicode MS" w:cs="Arial Unicode MS" w:eastAsia="Arial Unicode MS" w:hAnsi="Arial Unicode MS"/>
              <w:b w:val="1"/>
              <w:sz w:val="25"/>
              <w:szCs w:val="25"/>
              <w:rtl w:val="0"/>
            </w:rPr>
            <w:t xml:space="preserve">企業個別の示唆</w:t>
          </w:r>
        </w:sdtContent>
      </w:sdt>
      <w:commentRangeEnd w:id="1"/>
      <w:r w:rsidDel="00000000" w:rsidR="00000000" w:rsidRPr="00000000">
        <w:commentReference w:id="1"/>
      </w:r>
      <w:sdt>
        <w:sdtPr>
          <w:id w:val="1504697043"/>
          <w:tag w:val="goog_rdk_7"/>
        </w:sdtPr>
        <w:sdtContent>
          <w:r w:rsidDel="00000000" w:rsidR="00000000" w:rsidRPr="00000000">
            <w:rPr>
              <w:rFonts w:ascii="Arial Unicode MS" w:cs="Arial Unicode MS" w:eastAsia="Arial Unicode MS" w:hAnsi="Arial Unicode MS"/>
              <w:b w:val="1"/>
              <w:sz w:val="25"/>
              <w:szCs w:val="25"/>
              <w:rtl w:val="0"/>
            </w:rPr>
            <w:t xml:space="preserve">を提供ー</w:t>
          </w:r>
        </w:sdtContent>
      </w:sdt>
      <w:r w:rsidDel="00000000" w:rsidR="00000000" w:rsidRPr="00000000">
        <w:rPr>
          <w:rtl w:val="0"/>
        </w:rPr>
      </w:r>
    </w:p>
    <w:p w:rsidR="00000000" w:rsidDel="00000000" w:rsidP="00000000" w:rsidRDefault="00000000" w:rsidRPr="00000000" w14:paraId="00000004">
      <w:pPr>
        <w:widowControl w:val="1"/>
        <w:shd w:fill="ffffff" w:val="clear"/>
        <w:jc w:val="left"/>
        <w:rPr>
          <w:rFonts w:ascii="Meiryo" w:cs="Meiryo" w:eastAsia="Meiryo" w:hAnsi="Meiryo"/>
          <w:b w:val="1"/>
          <w:sz w:val="20"/>
          <w:szCs w:val="20"/>
        </w:rPr>
      </w:pPr>
      <w:r w:rsidDel="00000000" w:rsidR="00000000" w:rsidRPr="00000000">
        <w:rPr>
          <w:rtl w:val="0"/>
        </w:rPr>
      </w:r>
    </w:p>
    <w:p w:rsidR="00000000" w:rsidDel="00000000" w:rsidP="00000000" w:rsidRDefault="00000000" w:rsidRPr="00000000" w14:paraId="00000005">
      <w:pPr>
        <w:widowControl w:val="1"/>
        <w:shd w:fill="ffffff" w:val="clea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日本企業のコミュニティおよびグローバルマーケティング支援を多数手掛ける株式会社イーライフ（本社：東京都渋谷区、代表取締役：藤原誠一郎）は、</w:t>
      </w:r>
      <w:sdt>
        <w:sdtPr>
          <w:id w:val="1809889832"/>
          <w:tag w:val="goog_rdk_8"/>
        </w:sdtPr>
        <w:sdtContent>
          <w:r w:rsidDel="00000000" w:rsidR="00000000" w:rsidRPr="00000000">
            <w:rPr>
              <w:rFonts w:ascii="SimSun" w:cs="SimSun" w:eastAsia="SimSun" w:hAnsi="SimSun"/>
              <w:b w:val="1"/>
              <w:color w:val="444746"/>
              <w:highlight w:val="white"/>
              <w:rtl w:val="0"/>
            </w:rPr>
            <w:t xml:space="preserve">全てのBtoC企業</w:t>
          </w:r>
        </w:sdtContent>
      </w:sdt>
      <w:r w:rsidDel="00000000" w:rsidR="00000000" w:rsidRPr="00000000">
        <w:rPr>
          <w:rFonts w:ascii="Meiryo" w:cs="Meiryo" w:eastAsia="Meiryo" w:hAnsi="Meiryo"/>
          <w:b w:val="1"/>
          <w:sz w:val="20"/>
          <w:szCs w:val="20"/>
          <w:rtl w:val="0"/>
        </w:rPr>
        <w:t xml:space="preserve">のマーケティング部門やカスタマー対応部門向けに、VOC（Voice of Customer＝顧客の声）を短時間で分析し、顧客インサイトやマーケティングの改善ポイントの発見に特化したマーケティングAIツール「Discovery AI（ディスカバリー エーアイ）」を、2025年7月31日（木）よりSaaSモデル（β版）を一般提供を開始いたします。</w:t>
      </w:r>
    </w:p>
    <w:p w:rsidR="00000000" w:rsidDel="00000000" w:rsidP="00000000" w:rsidRDefault="00000000" w:rsidRPr="00000000" w14:paraId="00000006">
      <w:pPr>
        <w:widowControl w:val="1"/>
        <w:shd w:fill="ffffff" w:val="clear"/>
        <w:spacing w:line="276" w:lineRule="auto"/>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7">
      <w:pPr>
        <w:widowControl w:val="1"/>
        <w:shd w:fill="ffffff" w:val="clear"/>
        <w:spacing w:line="276" w:lineRule="auto"/>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8">
      <w:pPr>
        <w:widowControl w:val="1"/>
        <w:shd w:fill="ffffff" w:val="clear"/>
        <w:spacing w:line="276" w:lineRule="auto"/>
        <w:jc w:val="left"/>
        <w:rPr>
          <w:rFonts w:ascii="Meiryo" w:cs="Meiryo" w:eastAsia="Meiryo" w:hAnsi="Meiryo"/>
          <w:b w:val="1"/>
          <w:sz w:val="23"/>
          <w:szCs w:val="23"/>
        </w:rPr>
      </w:pPr>
      <w:r w:rsidDel="00000000" w:rsidR="00000000" w:rsidRPr="00000000">
        <w:rPr>
          <w:rFonts w:ascii="Meiryo" w:cs="Meiryo" w:eastAsia="Meiryo" w:hAnsi="Meiryo"/>
          <w:b w:val="1"/>
          <w:sz w:val="23"/>
          <w:szCs w:val="23"/>
          <w:rtl w:val="0"/>
        </w:rPr>
        <w:t xml:space="preserve">▼</w:t>
      </w:r>
      <w:r w:rsidDel="00000000" w:rsidR="00000000" w:rsidRPr="00000000">
        <w:rPr>
          <w:rFonts w:ascii="Meiryo" w:cs="Meiryo" w:eastAsia="Meiryo" w:hAnsi="Meiryo"/>
          <w:b w:val="1"/>
          <w:sz w:val="23"/>
          <w:szCs w:val="23"/>
          <w:rtl w:val="0"/>
        </w:rPr>
        <w:t xml:space="preserve">次世代型マーケティングツール</w:t>
      </w:r>
      <w:r w:rsidDel="00000000" w:rsidR="00000000" w:rsidRPr="00000000">
        <w:rPr>
          <w:rtl w:val="0"/>
        </w:rPr>
      </w:r>
    </w:p>
    <w:p w:rsidR="00000000" w:rsidDel="00000000" w:rsidP="00000000" w:rsidRDefault="00000000" w:rsidRPr="00000000" w14:paraId="00000009">
      <w:pPr>
        <w:widowControl w:val="1"/>
        <w:shd w:fill="ffffff" w:val="clear"/>
        <w:spacing w:line="276" w:lineRule="auto"/>
        <w:jc w:val="left"/>
        <w:rPr>
          <w:rFonts w:ascii="Helvetica Neue" w:cs="Helvetica Neue" w:eastAsia="Helvetica Neue" w:hAnsi="Helvetica Neue"/>
          <w:sz w:val="20"/>
          <w:szCs w:val="20"/>
        </w:rPr>
      </w:pPr>
      <w:r w:rsidDel="00000000" w:rsidR="00000000" w:rsidRPr="00000000">
        <w:rPr>
          <w:rFonts w:ascii="Meiryo" w:cs="Meiryo" w:eastAsia="Meiryo" w:hAnsi="Meiryo"/>
          <w:sz w:val="20"/>
          <w:szCs w:val="20"/>
          <w:rtl w:val="0"/>
        </w:rPr>
        <w:t xml:space="preserve">「世界水準のAI開発力で独自のLLMを構築し、これまで分析者のセンスに委ねられてきた顧客インサイト発掘を可能にしたDiscovery AIは、従来ツールと一線を画した次世代型のマーケティングツールである」---- 当社のチーフAIオフィサー、アーサー・ハードは語ります。</w:t>
      </w:r>
      <w:r w:rsidDel="00000000" w:rsidR="00000000" w:rsidRPr="00000000">
        <w:rPr>
          <w:rtl w:val="0"/>
        </w:rPr>
      </w:r>
    </w:p>
    <w:p w:rsidR="00000000" w:rsidDel="00000000" w:rsidP="00000000" w:rsidRDefault="00000000" w:rsidRPr="00000000" w14:paraId="0000000A">
      <w:pPr>
        <w:widowControl w:val="1"/>
        <w:shd w:fill="ffffff" w:val="clear"/>
        <w:spacing w:line="276" w:lineRule="auto"/>
        <w:jc w:val="left"/>
        <w:rPr>
          <w:rFonts w:ascii="Meiryo" w:cs="Meiryo" w:eastAsia="Meiryo" w:hAnsi="Meiryo"/>
          <w:sz w:val="20"/>
          <w:szCs w:val="20"/>
        </w:rPr>
      </w:pPr>
      <w:r w:rsidDel="00000000" w:rsidR="00000000" w:rsidRPr="00000000">
        <w:rPr>
          <w:rFonts w:ascii="Helvetica Neue" w:cs="Helvetica Neue" w:eastAsia="Helvetica Neue" w:hAnsi="Helvetica Neue"/>
          <w:sz w:val="20"/>
          <w:szCs w:val="20"/>
          <w:rtl w:val="0"/>
        </w:rPr>
        <w:t xml:space="preserve">1999</w:t>
      </w:r>
      <w:r w:rsidDel="00000000" w:rsidR="00000000" w:rsidRPr="00000000">
        <w:rPr>
          <w:rFonts w:ascii="Meiryo" w:cs="Meiryo" w:eastAsia="Meiryo" w:hAnsi="Meiryo"/>
          <w:sz w:val="20"/>
          <w:szCs w:val="20"/>
          <w:rtl w:val="0"/>
        </w:rPr>
        <w:t xml:space="preserve">年の創業以来、当社は数多くの企業コミュニティを手掛けファンの声を分析、企業のマーケティング活動に還元する事業と同時に、</w:t>
      </w:r>
      <w:r w:rsidDel="00000000" w:rsidR="00000000" w:rsidRPr="00000000">
        <w:rPr>
          <w:rFonts w:ascii="Helvetica Neue" w:cs="Helvetica Neue" w:eastAsia="Helvetica Neue" w:hAnsi="Helvetica Neue"/>
          <w:sz w:val="20"/>
          <w:szCs w:val="20"/>
          <w:rtl w:val="0"/>
        </w:rPr>
        <w:t xml:space="preserve">Shopify Plus </w:t>
      </w:r>
      <w:r w:rsidDel="00000000" w:rsidR="00000000" w:rsidRPr="00000000">
        <w:rPr>
          <w:rFonts w:ascii="Meiryo" w:cs="Meiryo" w:eastAsia="Meiryo" w:hAnsi="Meiryo"/>
          <w:sz w:val="20"/>
          <w:szCs w:val="20"/>
          <w:rtl w:val="0"/>
        </w:rPr>
        <w:t xml:space="preserve">パートナーでありシンガポール・中国に拠点を持ち多国籍の社員からなるグローバル企業の立場から、日本企業の海外展開を支援してきました。表層的なテキストマイニング・ソーシャルリスニングでは得られない深いアウトプットを、最先端のAI技術でより多くの企業様に提供したいとの思いから、ヨーロッパ・北米・ASEAN出身のAI技術に精通したエンジニアからなる特別プロジェクトを編成し、</w:t>
      </w:r>
      <w:r w:rsidDel="00000000" w:rsidR="00000000" w:rsidRPr="00000000">
        <w:rPr>
          <w:rFonts w:ascii="Helvetica Neue" w:cs="Helvetica Neue" w:eastAsia="Helvetica Neue" w:hAnsi="Helvetica Neue"/>
          <w:sz w:val="20"/>
          <w:szCs w:val="20"/>
          <w:rtl w:val="0"/>
        </w:rPr>
        <w:t xml:space="preserve">Discovery AI</w:t>
      </w:r>
      <w:r w:rsidDel="00000000" w:rsidR="00000000" w:rsidRPr="00000000">
        <w:rPr>
          <w:rFonts w:ascii="Meiryo" w:cs="Meiryo" w:eastAsia="Meiryo" w:hAnsi="Meiryo"/>
          <w:sz w:val="20"/>
          <w:szCs w:val="20"/>
          <w:rtl w:val="0"/>
        </w:rPr>
        <w:t xml:space="preserve">は生まれました。</w:t>
      </w:r>
      <w:sdt>
        <w:sdtPr>
          <w:id w:val="-1307589401"/>
          <w:tag w:val="goog_rdk_9"/>
        </w:sdtPr>
        <w:sdtContent>
          <w:r w:rsidDel="00000000" w:rsidR="00000000" w:rsidRPr="00000000">
            <w:rPr>
              <w:rFonts w:ascii="Arial Unicode MS" w:cs="Arial Unicode MS" w:eastAsia="Arial Unicode MS" w:hAnsi="Arial Unicode MS"/>
              <w:sz w:val="20"/>
              <w:szCs w:val="20"/>
              <w:rtl w:val="0"/>
            </w:rPr>
            <w:t xml:space="preserve">Discovery AIはSaaS</w:t>
          </w:r>
        </w:sdtContent>
      </w:sdt>
      <w:r w:rsidDel="00000000" w:rsidR="00000000" w:rsidRPr="00000000">
        <w:rPr>
          <w:rFonts w:ascii="Meiryo" w:cs="Meiryo" w:eastAsia="Meiryo" w:hAnsi="Meiryo"/>
          <w:sz w:val="20"/>
          <w:szCs w:val="20"/>
          <w:rtl w:val="0"/>
        </w:rPr>
        <w:t xml:space="preserve">モデル（</w:t>
      </w:r>
      <w:r w:rsidDel="00000000" w:rsidR="00000000" w:rsidRPr="00000000">
        <w:rPr>
          <w:rFonts w:ascii="Helvetica Neue" w:cs="Helvetica Neue" w:eastAsia="Helvetica Neue" w:hAnsi="Helvetica Neue"/>
          <w:sz w:val="20"/>
          <w:szCs w:val="20"/>
          <w:rtl w:val="0"/>
        </w:rPr>
        <w:t xml:space="preserve">β</w:t>
      </w:r>
      <w:r w:rsidDel="00000000" w:rsidR="00000000" w:rsidRPr="00000000">
        <w:rPr>
          <w:rFonts w:ascii="Meiryo" w:cs="Meiryo" w:eastAsia="Meiryo" w:hAnsi="Meiryo"/>
          <w:sz w:val="20"/>
          <w:szCs w:val="20"/>
          <w:rtl w:val="0"/>
        </w:rPr>
        <w:t xml:space="preserve">版）からスタートし、今後はキャンペーン自動化・広告内製化・顧客対応など、様々なエージェント機能のリリースを予定しています。</w:t>
      </w:r>
    </w:p>
    <w:p w:rsidR="00000000" w:rsidDel="00000000" w:rsidP="00000000" w:rsidRDefault="00000000" w:rsidRPr="00000000" w14:paraId="0000000B">
      <w:pPr>
        <w:widowControl w:val="1"/>
        <w:shd w:fill="ffffff" w:val="clear"/>
        <w:jc w:val="left"/>
        <w:rPr>
          <w:rFonts w:ascii="Meiryo" w:cs="Meiryo" w:eastAsia="Meiryo" w:hAnsi="Meiryo"/>
          <w:b w:val="1"/>
          <w:sz w:val="20"/>
          <w:szCs w:val="20"/>
        </w:rPr>
        <w:sectPr>
          <w:headerReference r:id="rId9" w:type="default"/>
          <w:headerReference r:id="rId10" w:type="first"/>
          <w:footerReference r:id="rId11" w:type="first"/>
          <w:pgSz w:h="16838" w:w="11906" w:orient="portrait"/>
          <w:pgMar w:bottom="1701" w:top="1985" w:left="992" w:right="857" w:header="851" w:footer="992"/>
          <w:pgNumType w:start="1"/>
          <w:titlePg w:val="1"/>
        </w:sectPr>
      </w:pPr>
      <w:r w:rsidDel="00000000" w:rsidR="00000000" w:rsidRPr="00000000">
        <w:rPr>
          <w:rtl w:val="0"/>
        </w:rPr>
      </w:r>
    </w:p>
    <w:p w:rsidR="00000000" w:rsidDel="00000000" w:rsidP="00000000" w:rsidRDefault="00000000" w:rsidRPr="00000000" w14:paraId="0000000C">
      <w:pPr>
        <w:widowControl w:val="1"/>
        <w:shd w:fill="ffffff" w:val="clear"/>
        <w:jc w:val="left"/>
        <w:rPr>
          <w:rFonts w:ascii="Meiryo" w:cs="Meiryo" w:eastAsia="Meiryo" w:hAnsi="Meiryo"/>
          <w:color w:val="0000ff"/>
          <w:sz w:val="23"/>
          <w:szCs w:val="23"/>
          <w:highlight w:val="magenta"/>
        </w:rPr>
      </w:pPr>
      <w:r w:rsidDel="00000000" w:rsidR="00000000" w:rsidRPr="00000000">
        <w:rPr>
          <w:rFonts w:ascii="Meiryo" w:cs="Meiryo" w:eastAsia="Meiryo" w:hAnsi="Meiryo"/>
          <w:b w:val="1"/>
          <w:sz w:val="23"/>
          <w:szCs w:val="23"/>
          <w:rtl w:val="0"/>
        </w:rPr>
        <w:t xml:space="preserve">▼「Discovery AI」とは</w:t>
      </w:r>
      <w:r w:rsidDel="00000000" w:rsidR="00000000" w:rsidRPr="00000000">
        <w:rPr>
          <w:rtl w:val="0"/>
        </w:rPr>
      </w:r>
    </w:p>
    <w:p w:rsidR="00000000" w:rsidDel="00000000" w:rsidP="00000000" w:rsidRDefault="00000000" w:rsidRPr="00000000" w14:paraId="0000000D">
      <w:pPr>
        <w:widowControl w:val="1"/>
        <w:shd w:fill="ffffff" w:val="clear"/>
        <w:ind w:left="181" w:firstLine="0"/>
        <w:jc w:val="left"/>
        <w:rPr>
          <w:rFonts w:ascii="Meiryo" w:cs="Meiryo" w:eastAsia="Meiryo" w:hAnsi="Meiryo"/>
        </w:rPr>
      </w:pPr>
      <w:hyperlink r:id="rId12">
        <w:r w:rsidDel="00000000" w:rsidR="00000000" w:rsidRPr="00000000">
          <w:rPr>
            <w:rFonts w:ascii="Meiryo" w:cs="Meiryo" w:eastAsia="Meiryo" w:hAnsi="Meiryo"/>
            <w:b w:val="1"/>
            <w:color w:val="1155cc"/>
            <w:sz w:val="20"/>
            <w:szCs w:val="20"/>
            <w:u w:val="single"/>
            <w:rtl w:val="0"/>
          </w:rPr>
          <w:t xml:space="preserve">https://ai.elife.co.jp</w:t>
        </w:r>
      </w:hyperlink>
      <w:r w:rsidDel="00000000" w:rsidR="00000000" w:rsidRPr="00000000">
        <w:rPr>
          <w:rtl w:val="0"/>
        </w:rPr>
      </w:r>
    </w:p>
    <w:p w:rsidR="00000000" w:rsidDel="00000000" w:rsidP="00000000" w:rsidRDefault="00000000" w:rsidRPr="00000000" w14:paraId="0000000E">
      <w:pPr>
        <w:widowControl w:val="1"/>
        <w:shd w:fill="ffffff" w:val="clear"/>
        <w:ind w:left="0" w:firstLine="0"/>
        <w:jc w:val="left"/>
        <w:rPr>
          <w:rFonts w:ascii="Meiryo" w:cs="Meiryo" w:eastAsia="Meiryo" w:hAnsi="Meiryo"/>
          <w:b w:val="1"/>
          <w:sz w:val="20"/>
          <w:szCs w:val="20"/>
        </w:rPr>
      </w:pPr>
      <w:r w:rsidDel="00000000" w:rsidR="00000000" w:rsidRPr="00000000">
        <w:rPr>
          <w:rFonts w:ascii="Meiryo" w:cs="Meiryo" w:eastAsia="Meiryo" w:hAnsi="Meiryo"/>
          <w:b w:val="1"/>
          <w:sz w:val="20"/>
          <w:szCs w:val="20"/>
        </w:rPr>
        <w:drawing>
          <wp:inline distB="114300" distT="114300" distL="114300" distR="114300">
            <wp:extent cx="5786733" cy="3650615"/>
            <wp:effectExtent b="0" l="0" r="0" t="0"/>
            <wp:docPr id="205448040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86733" cy="36506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1"/>
        <w:shd w:fill="ffffff" w:val="clear"/>
        <w:jc w:val="left"/>
        <w:rPr>
          <w:rFonts w:ascii="Meiryo" w:cs="Meiryo" w:eastAsia="Meiryo" w:hAnsi="Meiryo"/>
          <w:b w:val="1"/>
          <w:sz w:val="20"/>
          <w:szCs w:val="20"/>
        </w:rPr>
      </w:pPr>
      <w:r w:rsidDel="00000000" w:rsidR="00000000" w:rsidRPr="00000000">
        <w:rPr>
          <w:rtl w:val="0"/>
        </w:rPr>
      </w:r>
    </w:p>
    <w:p w:rsidR="00000000" w:rsidDel="00000000" w:rsidP="00000000" w:rsidRDefault="00000000" w:rsidRPr="00000000" w14:paraId="00000010">
      <w:pPr>
        <w:widowControl w:val="1"/>
        <w:shd w:fill="ffffff" w:val="clea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■展開背景</w:t>
      </w:r>
      <w:r w:rsidDel="00000000" w:rsidR="00000000" w:rsidRPr="00000000">
        <w:rPr>
          <w:rtl w:val="0"/>
        </w:rPr>
      </w:r>
    </w:p>
    <w:p w:rsidR="00000000" w:rsidDel="00000000" w:rsidP="00000000" w:rsidRDefault="00000000" w:rsidRPr="00000000" w14:paraId="00000011">
      <w:pPr>
        <w:widowControl w:val="1"/>
        <w:shd w:fill="ffffff" w:val="clear"/>
        <w:jc w:val="left"/>
        <w:rPr>
          <w:rFonts w:ascii="Meiryo" w:cs="Meiryo" w:eastAsia="Meiryo" w:hAnsi="Meiryo"/>
          <w:color w:val="1f1f1f"/>
          <w:sz w:val="20"/>
          <w:szCs w:val="20"/>
        </w:rPr>
      </w:pPr>
      <w:sdt>
        <w:sdtPr>
          <w:id w:val="1865509675"/>
          <w:tag w:val="goog_rdk_10"/>
        </w:sdtPr>
        <w:sdtContent>
          <w:r w:rsidDel="00000000" w:rsidR="00000000" w:rsidRPr="00000000">
            <w:rPr>
              <w:rFonts w:ascii="Arial Unicode MS" w:cs="Arial Unicode MS" w:eastAsia="Arial Unicode MS" w:hAnsi="Arial Unicode MS"/>
              <w:color w:val="1f1f1f"/>
              <w:highlight w:val="white"/>
              <w:rtl w:val="0"/>
            </w:rPr>
            <w:t xml:space="preserve">α世代からシニアまでの全世代でコミュニケーションチャネルや</w:t>
          </w:r>
        </w:sdtContent>
      </w:sdt>
      <w:r w:rsidDel="00000000" w:rsidR="00000000" w:rsidRPr="00000000">
        <w:rPr>
          <w:rFonts w:ascii="Meiryo" w:cs="Meiryo" w:eastAsia="Meiryo" w:hAnsi="Meiryo"/>
          <w:color w:val="1f1f1f"/>
          <w:sz w:val="20"/>
          <w:szCs w:val="20"/>
          <w:rtl w:val="0"/>
        </w:rPr>
        <w:t xml:space="preserve">消費行動が多様化する昨今、VOCの収集・分析・活用の重要性は、以前に増して高まっています。一方で、SNS・レビュー・アンケート回答などVOCの取得元およびボリュームが飛躍的に増加し収集や分析が追いつかず、十分に活用されていないのが実情です。</w:t>
      </w:r>
    </w:p>
    <w:p w:rsidR="00000000" w:rsidDel="00000000" w:rsidP="00000000" w:rsidRDefault="00000000" w:rsidRPr="00000000" w14:paraId="00000012">
      <w:pPr>
        <w:widowControl w:val="1"/>
        <w:shd w:fill="ffffff" w:val="clear"/>
        <w:jc w:val="left"/>
        <w:rPr>
          <w:rFonts w:ascii="Meiryo" w:cs="Meiryo" w:eastAsia="Meiryo" w:hAnsi="Meiryo"/>
          <w:sz w:val="20"/>
          <w:szCs w:val="20"/>
        </w:rPr>
      </w:pPr>
      <w:r w:rsidDel="00000000" w:rsidR="00000000" w:rsidRPr="00000000">
        <w:rPr>
          <w:rFonts w:ascii="Meiryo" w:cs="Meiryo" w:eastAsia="Meiryo" w:hAnsi="Meiryo"/>
          <w:color w:val="1f1f1f"/>
          <w:sz w:val="20"/>
          <w:szCs w:val="20"/>
          <w:rtl w:val="0"/>
        </w:rPr>
        <w:t xml:space="preserve">加えて、マーケティング領域では“分析結果に基づいた</w:t>
      </w:r>
      <w:sdt>
        <w:sdtPr>
          <w:id w:val="-554683217"/>
          <w:tag w:val="goog_rdk_11"/>
        </w:sdtPr>
        <w:sdtContent>
          <w:commentRangeStart w:id="2"/>
        </w:sdtContent>
      </w:sdt>
      <w:r w:rsidDel="00000000" w:rsidR="00000000" w:rsidRPr="00000000">
        <w:rPr>
          <w:rFonts w:ascii="Meiryo" w:cs="Meiryo" w:eastAsia="Meiryo" w:hAnsi="Meiryo"/>
          <w:color w:val="1f1f1f"/>
          <w:sz w:val="20"/>
          <w:szCs w:val="20"/>
          <w:rtl w:val="0"/>
        </w:rPr>
        <w:t xml:space="preserve">企業個別の示唆</w:t>
      </w:r>
      <w:commentRangeEnd w:id="2"/>
      <w:r w:rsidDel="00000000" w:rsidR="00000000" w:rsidRPr="00000000">
        <w:commentReference w:id="2"/>
      </w:r>
      <w:r w:rsidDel="00000000" w:rsidR="00000000" w:rsidRPr="00000000">
        <w:rPr>
          <w:rFonts w:ascii="Meiryo" w:cs="Meiryo" w:eastAsia="Meiryo" w:hAnsi="Meiryo"/>
          <w:color w:val="1f1f1f"/>
          <w:sz w:val="20"/>
          <w:szCs w:val="20"/>
          <w:rtl w:val="0"/>
        </w:rPr>
        <w:t xml:space="preserve">”までが</w:t>
      </w:r>
      <w:r w:rsidDel="00000000" w:rsidR="00000000" w:rsidRPr="00000000">
        <w:rPr>
          <w:rFonts w:ascii="Meiryo" w:cs="Meiryo" w:eastAsia="Meiryo" w:hAnsi="Meiryo"/>
          <w:sz w:val="20"/>
          <w:szCs w:val="20"/>
          <w:rtl w:val="0"/>
        </w:rPr>
        <w:t xml:space="preserve">現場で求められるため、汎用的なAIツールでは対応が難しい側面があります。</w:t>
      </w:r>
    </w:p>
    <w:p w:rsidR="00000000" w:rsidDel="00000000" w:rsidP="00000000" w:rsidRDefault="00000000" w:rsidRPr="00000000" w14:paraId="00000013">
      <w:pPr>
        <w:widowControl w:val="1"/>
        <w:shd w:fill="ffffff" w:val="clear"/>
        <w:jc w:val="left"/>
        <w:rPr>
          <w:rFonts w:ascii="Meiryo" w:cs="Meiryo" w:eastAsia="Meiryo" w:hAnsi="Meiryo"/>
          <w:b w:val="1"/>
          <w:sz w:val="20"/>
          <w:szCs w:val="20"/>
        </w:rPr>
      </w:pPr>
      <w:r w:rsidDel="00000000" w:rsidR="00000000" w:rsidRPr="00000000">
        <w:rPr>
          <w:rFonts w:ascii="Meiryo" w:cs="Meiryo" w:eastAsia="Meiryo" w:hAnsi="Meiryo"/>
          <w:sz w:val="20"/>
          <w:szCs w:val="20"/>
          <w:rtl w:val="0"/>
        </w:rPr>
        <w:t xml:space="preserve">このようなマーケティング現場の課題に対し、当社はVOC分析の知見および最先端のAI動向に精通している立場から、あらゆる企業が手軽に“顧客インサイト”の発見と理解を高精度に実現できる環境を提供すべく「Discovery AI」が開発されました。</w:t>
      </w:r>
      <w:r w:rsidDel="00000000" w:rsidR="00000000" w:rsidRPr="00000000">
        <w:rPr>
          <w:rFonts w:ascii="Meiryo" w:cs="Meiryo" w:eastAsia="Meiryo" w:hAnsi="Meiryo"/>
          <w:strike w:val="1"/>
          <w:sz w:val="20"/>
          <w:szCs w:val="20"/>
          <w:rtl w:val="0"/>
        </w:rPr>
        <w:br w:type="textWrapping"/>
      </w:r>
      <w:r w:rsidDel="00000000" w:rsidR="00000000" w:rsidRPr="00000000">
        <w:rPr>
          <w:rFonts w:ascii="Meiryo" w:cs="Meiryo" w:eastAsia="Meiryo" w:hAnsi="Meiryo"/>
          <w:sz w:val="20"/>
          <w:szCs w:val="20"/>
          <w:rtl w:val="0"/>
        </w:rPr>
        <w:br w:type="textWrapping"/>
        <w:br w:type="textWrapping"/>
      </w:r>
      <w:r w:rsidDel="00000000" w:rsidR="00000000" w:rsidRPr="00000000">
        <w:rPr>
          <w:rFonts w:ascii="Meiryo" w:cs="Meiryo" w:eastAsia="Meiryo" w:hAnsi="Meiryo"/>
          <w:b w:val="1"/>
          <w:sz w:val="20"/>
          <w:szCs w:val="20"/>
          <w:rtl w:val="0"/>
        </w:rPr>
        <w:t xml:space="preserve">■「Discovery AI」の概要</w:t>
      </w:r>
      <w:r w:rsidDel="00000000" w:rsidR="00000000" w:rsidRPr="00000000">
        <w:rPr>
          <w:rtl w:val="0"/>
        </w:rPr>
      </w:r>
    </w:p>
    <w:p w:rsidR="00000000" w:rsidDel="00000000" w:rsidP="00000000" w:rsidRDefault="00000000" w:rsidRPr="00000000" w14:paraId="00000014">
      <w:pPr>
        <w:widowControl w:val="1"/>
        <w:shd w:fill="ffffff" w:val="clear"/>
        <w:jc w:val="left"/>
        <w:rPr>
          <w:rFonts w:ascii="Meiryo" w:cs="Meiryo" w:eastAsia="Meiryo" w:hAnsi="Meiryo"/>
          <w:sz w:val="20"/>
          <w:szCs w:val="20"/>
        </w:rPr>
      </w:pPr>
      <w:r w:rsidDel="00000000" w:rsidR="00000000" w:rsidRPr="00000000">
        <w:rPr>
          <w:rFonts w:ascii="Meiryo" w:cs="Meiryo" w:eastAsia="Meiryo" w:hAnsi="Meiryo"/>
          <w:sz w:val="20"/>
          <w:szCs w:val="20"/>
          <w:rtl w:val="0"/>
        </w:rPr>
        <w:t xml:space="preserve">「Discovery AI」は、上述のマーケティング現場の課題を解決する</w:t>
      </w:r>
      <w:r w:rsidDel="00000000" w:rsidR="00000000" w:rsidRPr="00000000">
        <w:rPr>
          <w:rFonts w:ascii="Meiryo" w:cs="Meiryo" w:eastAsia="Meiryo" w:hAnsi="Meiryo"/>
          <w:sz w:val="20"/>
          <w:szCs w:val="20"/>
          <w:rtl w:val="0"/>
        </w:rPr>
        <w:t xml:space="preserve">顧客インサイト発見</w:t>
      </w:r>
      <w:r w:rsidDel="00000000" w:rsidR="00000000" w:rsidRPr="00000000">
        <w:rPr>
          <w:rFonts w:ascii="Meiryo" w:cs="Meiryo" w:eastAsia="Meiryo" w:hAnsi="Meiryo"/>
          <w:sz w:val="20"/>
          <w:szCs w:val="20"/>
          <w:rtl w:val="0"/>
        </w:rPr>
        <w:t xml:space="preserve">マーケティングAIツールです。ソーシャルリスニング（SNSやECサイトなどに公開されているクチコミデータの収集）機能のみならず、企業が保有するアンケートやレビュー等のインポート機能により、社内に点在する VOCデータを一元管理ができます。</w:t>
      </w:r>
    </w:p>
    <w:p w:rsidR="00000000" w:rsidDel="00000000" w:rsidP="00000000" w:rsidRDefault="00000000" w:rsidRPr="00000000" w14:paraId="00000015">
      <w:pPr>
        <w:widowControl w:val="1"/>
        <w:shd w:fill="ffffff" w:val="clear"/>
        <w:jc w:val="left"/>
        <w:rPr>
          <w:rFonts w:ascii="Meiryo" w:cs="Meiryo" w:eastAsia="Meiryo" w:hAnsi="Meiryo"/>
          <w:sz w:val="20"/>
          <w:szCs w:val="20"/>
          <w:highlight w:val="magenta"/>
        </w:rPr>
      </w:pPr>
      <w:r w:rsidDel="00000000" w:rsidR="00000000" w:rsidRPr="00000000">
        <w:rPr>
          <w:rFonts w:ascii="Meiryo" w:cs="Meiryo" w:eastAsia="Meiryo" w:hAnsi="Meiryo"/>
          <w:sz w:val="20"/>
          <w:szCs w:val="20"/>
          <w:rtl w:val="0"/>
        </w:rPr>
        <w:t xml:space="preserve">収集したデータは、誰でも扱える直感的なチャットUIと、長年の知見として蓄積された消費者インサイトや抽出ノウハウを学習させた当社独自の最先端LLMモデルおよび分析アルゴリズムにより、誰もが簡単に、示唆に富んだ深いアウトプットを手軽に得ることができます。</w:t>
      </w:r>
      <w:r w:rsidDel="00000000" w:rsidR="00000000" w:rsidRPr="00000000">
        <w:rPr>
          <w:rtl w:val="0"/>
        </w:rPr>
      </w:r>
    </w:p>
    <w:p w:rsidR="00000000" w:rsidDel="00000000" w:rsidP="00000000" w:rsidRDefault="00000000" w:rsidRPr="00000000" w14:paraId="00000016">
      <w:pPr>
        <w:widowControl w:val="1"/>
        <w:shd w:fill="ffffff" w:val="clear"/>
        <w:jc w:val="left"/>
        <w:rPr>
          <w:rFonts w:ascii="Meiryo" w:cs="Meiryo" w:eastAsia="Meiryo" w:hAnsi="Meiryo"/>
          <w:sz w:val="20"/>
          <w:szCs w:val="20"/>
        </w:rPr>
      </w:pPr>
      <w:r w:rsidDel="00000000" w:rsidR="00000000" w:rsidRPr="00000000">
        <w:rPr>
          <w:rFonts w:ascii="Meiryo" w:cs="Meiryo" w:eastAsia="Meiryo" w:hAnsi="Meiryo"/>
          <w:sz w:val="20"/>
          <w:szCs w:val="20"/>
          <w:rtl w:val="0"/>
        </w:rPr>
        <w:t xml:space="preserve">さらに、本ツールは月額8.8万円から導入可能で、企業規模を問わず手軽にご利用いただける価格体系を採用。初期費用不要で、導入当日から即日運用できる点も、スピード感が求められるマーケティング担当者にとって大きな利点と言えます。また、</w:t>
      </w:r>
      <w:r w:rsidDel="00000000" w:rsidR="00000000" w:rsidRPr="00000000">
        <w:rPr>
          <w:rFonts w:ascii="Meiryo" w:cs="Meiryo" w:eastAsia="Meiryo" w:hAnsi="Meiryo"/>
          <w:sz w:val="20"/>
          <w:szCs w:val="20"/>
          <w:rtl w:val="0"/>
        </w:rPr>
        <w:t xml:space="preserve">多言語対応</w:t>
      </w:r>
      <w:r w:rsidDel="00000000" w:rsidR="00000000" w:rsidRPr="00000000">
        <w:rPr>
          <w:rFonts w:ascii="Meiryo" w:cs="Meiryo" w:eastAsia="Meiryo" w:hAnsi="Meiryo"/>
          <w:sz w:val="20"/>
          <w:szCs w:val="20"/>
          <w:rtl w:val="0"/>
        </w:rPr>
        <w:t xml:space="preserve">ゆえ海外市場調査などあらゆる部門・企業でお使いいただけます。</w:t>
      </w:r>
    </w:p>
    <w:p w:rsidR="00000000" w:rsidDel="00000000" w:rsidP="00000000" w:rsidRDefault="00000000" w:rsidRPr="00000000" w14:paraId="00000017">
      <w:pPr>
        <w:widowControl w:val="1"/>
        <w:shd w:fill="ffffff" w:val="clear"/>
        <w:jc w:val="left"/>
        <w:rPr>
          <w:rFonts w:ascii="Meiryo" w:cs="Meiryo" w:eastAsia="Meiryo" w:hAnsi="Meiryo"/>
          <w:sz w:val="20"/>
          <w:szCs w:val="20"/>
        </w:rPr>
      </w:pPr>
      <w:r w:rsidDel="00000000" w:rsidR="00000000" w:rsidRPr="00000000">
        <w:rPr>
          <w:rtl w:val="0"/>
        </w:rPr>
      </w:r>
    </w:p>
    <w:p w:rsidR="00000000" w:rsidDel="00000000" w:rsidP="00000000" w:rsidRDefault="00000000" w:rsidRPr="00000000" w14:paraId="00000018">
      <w:pPr>
        <w:widowControl w:val="1"/>
        <w:shd w:fill="ffffff" w:val="clear"/>
        <w:jc w:val="left"/>
        <w:rPr>
          <w:rFonts w:ascii="Meiryo" w:cs="Meiryo" w:eastAsia="Meiryo" w:hAnsi="Meiryo"/>
          <w:sz w:val="20"/>
          <w:szCs w:val="20"/>
        </w:rPr>
      </w:pPr>
      <w:r w:rsidDel="00000000" w:rsidR="00000000" w:rsidRPr="00000000">
        <w:rPr>
          <w:rtl w:val="0"/>
        </w:rPr>
      </w:r>
    </w:p>
    <w:p w:rsidR="00000000" w:rsidDel="00000000" w:rsidP="00000000" w:rsidRDefault="00000000" w:rsidRPr="00000000" w14:paraId="00000019">
      <w:pPr>
        <w:widowControl w:val="1"/>
        <w:shd w:fill="ffffff" w:val="clear"/>
        <w:jc w:val="left"/>
        <w:rPr>
          <w:rFonts w:ascii="Meiryo" w:cs="Meiryo" w:eastAsia="Meiryo" w:hAnsi="Meiryo"/>
          <w:sz w:val="20"/>
          <w:szCs w:val="20"/>
        </w:rPr>
      </w:pPr>
      <w:bookmarkStart w:colFirst="0" w:colLast="0" w:name="_heading=h.pbflxnpaqfbb" w:id="0"/>
      <w:bookmarkEnd w:id="0"/>
      <w:r w:rsidDel="00000000" w:rsidR="00000000" w:rsidRPr="00000000">
        <w:rPr>
          <w:rFonts w:ascii="Meiryo" w:cs="Meiryo" w:eastAsia="Meiryo" w:hAnsi="Meiryo"/>
          <w:b w:val="1"/>
          <w:sz w:val="23"/>
          <w:szCs w:val="23"/>
          <w:rtl w:val="0"/>
        </w:rPr>
        <w:t xml:space="preserve">▼</w:t>
      </w:r>
      <w:sdt>
        <w:sdtPr>
          <w:id w:val="-990733289"/>
          <w:tag w:val="goog_rdk_12"/>
        </w:sdtPr>
        <w:sdtContent>
          <w:commentRangeStart w:id="3"/>
        </w:sdtContent>
      </w:sdt>
      <w:r w:rsidDel="00000000" w:rsidR="00000000" w:rsidRPr="00000000">
        <w:rPr>
          <w:rFonts w:ascii="Meiryo" w:cs="Meiryo" w:eastAsia="Meiryo" w:hAnsi="Meiryo"/>
          <w:b w:val="1"/>
          <w:sz w:val="23"/>
          <w:szCs w:val="23"/>
          <w:rtl w:val="0"/>
        </w:rPr>
        <w:t xml:space="preserve">「Discovery AI」の特徴</w:t>
      </w:r>
      <w:commentRangeEnd w:id="3"/>
      <w:r w:rsidDel="00000000" w:rsidR="00000000" w:rsidRPr="00000000">
        <w:commentReference w:id="3"/>
      </w:r>
      <w:r w:rsidDel="00000000" w:rsidR="00000000" w:rsidRPr="00000000">
        <w:rPr>
          <w:rtl w:val="0"/>
        </w:rPr>
      </w:r>
    </w:p>
    <w:sdt>
      <w:sdtPr>
        <w:id w:val="187062811"/>
        <w:tag w:val="goog_rdk_15"/>
      </w:sdtPr>
      <w:sdtContent>
        <w:p w:rsidR="00000000" w:rsidDel="00000000" w:rsidP="00000000" w:rsidRDefault="00000000" w:rsidRPr="00000000" w14:paraId="0000001A">
          <w:pPr>
            <w:jc w:val="left"/>
            <w:rPr>
              <w:ins w:author="重友大輝" w:id="0" w:date="2025-07-10T05:28:34Z"/>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・SNS（X、YouTube）やECサイト（Amazon）のクチコミデータの自動取得</w:t>
          </w:r>
          <w:sdt>
            <w:sdtPr>
              <w:id w:val="914891311"/>
              <w:tag w:val="goog_rdk_13"/>
            </w:sdtPr>
            <w:sdtContent>
              <w:del w:author="重友大輝" w:id="0" w:date="2025-07-10T05:28:34Z">
                <w:r w:rsidDel="00000000" w:rsidR="00000000" w:rsidRPr="00000000">
                  <w:rPr>
                    <w:rFonts w:ascii="Meiryo" w:cs="Meiryo" w:eastAsia="Meiryo" w:hAnsi="Meiryo"/>
                    <w:b w:val="1"/>
                    <w:sz w:val="20"/>
                    <w:szCs w:val="20"/>
                    <w:rtl w:val="0"/>
                  </w:rPr>
                  <w:delText xml:space="preserve">。</w:delText>
                </w:r>
              </w:del>
            </w:sdtContent>
          </w:sdt>
          <w:sdt>
            <w:sdtPr>
              <w:id w:val="1017325997"/>
              <w:tag w:val="goog_rdk_14"/>
            </w:sdtPr>
            <w:sdtContent>
              <w:ins w:author="重友大輝" w:id="0" w:date="2025-07-10T05:28:34Z">
                <w:r w:rsidDel="00000000" w:rsidR="00000000" w:rsidRPr="00000000">
                  <w:rPr>
                    <w:rtl w:val="0"/>
                  </w:rPr>
                </w:r>
              </w:ins>
            </w:sdtContent>
          </w:sdt>
        </w:p>
      </w:sdtContent>
    </w:sdt>
    <w:p w:rsidR="00000000" w:rsidDel="00000000" w:rsidP="00000000" w:rsidRDefault="00000000" w:rsidRPr="00000000" w14:paraId="0000001B">
      <w:pPr>
        <w:jc w:val="left"/>
        <w:rPr>
          <w:rFonts w:ascii="Meiryo" w:cs="Meiryo" w:eastAsia="Meiryo" w:hAnsi="Meiryo"/>
          <w:b w:val="1"/>
          <w:sz w:val="20"/>
          <w:szCs w:val="20"/>
        </w:rPr>
      </w:pPr>
      <w:sdt>
        <w:sdtPr>
          <w:id w:val="-788929121"/>
          <w:tag w:val="goog_rdk_16"/>
        </w:sdtPr>
        <w:sdtContent>
          <w:ins w:author="重友大輝" w:id="0" w:date="2025-07-10T05:28:34Z"/>
          <w:sdt>
            <w:sdtPr>
              <w:id w:val="2123498308"/>
              <w:tag w:val="goog_rdk_17"/>
            </w:sdtPr>
            <w:sdtContent>
              <w:ins w:author="重友大輝" w:id="0" w:date="2025-07-10T05:28:34Z">
                <w:r w:rsidDel="00000000" w:rsidR="00000000" w:rsidRPr="00000000">
                  <w:rPr>
                    <w:rFonts w:ascii="Meiryo" w:cs="Meiryo" w:eastAsia="Meiryo" w:hAnsi="Meiryo"/>
                    <w:b w:val="1"/>
                    <w:sz w:val="20"/>
                    <w:szCs w:val="20"/>
                    <w:rtl w:val="0"/>
                    <w:rPrChange w:author="重友大輝" w:id="1" w:date="2025-07-10T05:28:34Z">
                      <w:rPr>
                        <w:rFonts w:ascii="Meiryo" w:cs="Meiryo" w:eastAsia="Meiryo" w:hAnsi="Meiryo"/>
                        <w:b w:val="1"/>
                        <w:sz w:val="20"/>
                        <w:szCs w:val="20"/>
                      </w:rPr>
                    </w:rPrChange>
                  </w:rPr>
                  <w:t xml:space="preserve">・</w:t>
                </w:r>
              </w:ins>
            </w:sdtContent>
          </w:sdt>
          <w:ins w:author="重友大輝" w:id="0" w:date="2025-07-10T05:28:34Z"/>
        </w:sdtContent>
      </w:sdt>
      <w:r w:rsidDel="00000000" w:rsidR="00000000" w:rsidRPr="00000000">
        <w:rPr>
          <w:rFonts w:ascii="Meiryo" w:cs="Meiryo" w:eastAsia="Meiryo" w:hAnsi="Meiryo"/>
          <w:b w:val="1"/>
          <w:sz w:val="20"/>
          <w:szCs w:val="20"/>
          <w:rtl w:val="0"/>
        </w:rPr>
        <w:t xml:space="preserve">多言語データ対応</w:t>
      </w:r>
      <w:sdt>
        <w:sdtPr>
          <w:id w:val="-2140901299"/>
          <w:tag w:val="goog_rdk_18"/>
        </w:sdtPr>
        <w:sdtContent>
          <w:ins w:author="重友大輝" w:id="2" w:date="2025-07-10T05:28:39Z"/>
          <w:sdt>
            <w:sdtPr>
              <w:id w:val="2069412494"/>
              <w:tag w:val="goog_rdk_19"/>
            </w:sdtPr>
            <w:sdtContent>
              <w:ins w:author="重友大輝" w:id="2" w:date="2025-07-10T05:28:39Z">
                <w:r w:rsidDel="00000000" w:rsidR="00000000" w:rsidRPr="00000000">
                  <w:rPr>
                    <w:rFonts w:ascii="Meiryo" w:cs="Meiryo" w:eastAsia="Meiryo" w:hAnsi="Meiryo"/>
                    <w:b w:val="1"/>
                    <w:sz w:val="20"/>
                    <w:szCs w:val="20"/>
                    <w:rtl w:val="0"/>
                    <w:rPrChange w:author="重友大輝" w:id="3" w:date="2025-07-10T05:28:39Z">
                      <w:rPr>
                        <w:rFonts w:ascii="Meiryo" w:cs="Meiryo" w:eastAsia="Meiryo" w:hAnsi="Meiryo"/>
                        <w:b w:val="1"/>
                        <w:sz w:val="20"/>
                        <w:szCs w:val="20"/>
                      </w:rPr>
                    </w:rPrChange>
                  </w:rPr>
                  <w:t xml:space="preserve">で海外市場分析にも活用可能</w:t>
                </w:r>
              </w:ins>
            </w:sdtContent>
          </w:sdt>
          <w:ins w:author="重友大輝" w:id="2" w:date="2025-07-10T05:28:39Z"/>
        </w:sdtContent>
      </w:sdt>
      <w:r w:rsidDel="00000000" w:rsidR="00000000" w:rsidRPr="00000000">
        <w:rPr>
          <w:rtl w:val="0"/>
        </w:rPr>
      </w:r>
    </w:p>
    <w:p w:rsidR="00000000" w:rsidDel="00000000" w:rsidP="00000000" w:rsidRDefault="00000000" w:rsidRPr="00000000" w14:paraId="0000001C">
      <w:pP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・自社保有データ（アンケートの自由記述回答やレビュー、コメント投稿など）のインポート対応</w:t>
      </w:r>
    </w:p>
    <w:p w:rsidR="00000000" w:rsidDel="00000000" w:rsidP="00000000" w:rsidRDefault="00000000" w:rsidRPr="00000000" w14:paraId="0000001D">
      <w:pP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・注目すべきVOCの自動ピックアップと全体傾向の自動生成</w:t>
      </w:r>
    </w:p>
    <w:p w:rsidR="00000000" w:rsidDel="00000000" w:rsidP="00000000" w:rsidRDefault="00000000" w:rsidRPr="00000000" w14:paraId="0000001E">
      <w:pP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・チャットUIによる分析指示</w:t>
      </w:r>
    </w:p>
    <w:p w:rsidR="00000000" w:rsidDel="00000000" w:rsidP="00000000" w:rsidRDefault="00000000" w:rsidRPr="00000000" w14:paraId="0000001F">
      <w:pP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・グラフなど直感的に使えるデータビジュアライズ機能</w:t>
      </w:r>
    </w:p>
    <w:p w:rsidR="00000000" w:rsidDel="00000000" w:rsidP="00000000" w:rsidRDefault="00000000" w:rsidRPr="00000000" w14:paraId="00000020">
      <w:pP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・分析結果の根拠となる原文を参照できるUI</w:t>
      </w:r>
    </w:p>
    <w:p w:rsidR="00000000" w:rsidDel="00000000" w:rsidP="00000000" w:rsidRDefault="00000000" w:rsidRPr="00000000" w14:paraId="00000021">
      <w:pP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・ワンクリックでレポートや分析結果を組織内に共有</w:t>
      </w:r>
    </w:p>
    <w:p w:rsidR="00000000" w:rsidDel="00000000" w:rsidP="00000000" w:rsidRDefault="00000000" w:rsidRPr="00000000" w14:paraId="00000022">
      <w:pPr>
        <w:widowControl w:val="1"/>
        <w:shd w:fill="ffffff" w:val="clear"/>
        <w:jc w:val="left"/>
        <w:rPr>
          <w:rFonts w:ascii="Meiryo" w:cs="Meiryo" w:eastAsia="Meiryo" w:hAnsi="Meiryo"/>
          <w:b w:val="1"/>
          <w:strike w:val="1"/>
          <w:sz w:val="20"/>
          <w:szCs w:val="20"/>
        </w:rPr>
      </w:pPr>
      <w:r w:rsidDel="00000000" w:rsidR="00000000" w:rsidRPr="00000000">
        <w:rPr>
          <w:rFonts w:ascii="Meiryo" w:cs="Meiryo" w:eastAsia="Meiryo" w:hAnsi="Meiryo"/>
          <w:b w:val="1"/>
          <w:sz w:val="20"/>
          <w:szCs w:val="20"/>
          <w:rtl w:val="0"/>
        </w:rPr>
        <w:t xml:space="preserve">・</w:t>
      </w:r>
      <w:sdt>
        <w:sdtPr>
          <w:id w:val="-204225143"/>
          <w:tag w:val="goog_rdk_20"/>
        </w:sdtPr>
        <w:sdtContent>
          <w:commentRangeStart w:id="4"/>
        </w:sdtContent>
      </w:sdt>
      <w:r w:rsidDel="00000000" w:rsidR="00000000" w:rsidRPr="00000000">
        <w:rPr>
          <w:rFonts w:ascii="Meiryo" w:cs="Meiryo" w:eastAsia="Meiryo" w:hAnsi="Meiryo"/>
          <w:b w:val="1"/>
          <w:sz w:val="20"/>
          <w:szCs w:val="20"/>
          <w:rtl w:val="0"/>
        </w:rPr>
        <w:t xml:space="preserve">キーワード設定</w:t>
      </w:r>
      <w:commentRangeEnd w:id="4"/>
      <w:r w:rsidDel="00000000" w:rsidR="00000000" w:rsidRPr="00000000">
        <w:commentReference w:id="4"/>
      </w:r>
      <w:r w:rsidDel="00000000" w:rsidR="00000000" w:rsidRPr="00000000">
        <w:rPr>
          <w:rFonts w:ascii="Meiryo" w:cs="Meiryo" w:eastAsia="Meiryo" w:hAnsi="Meiryo"/>
          <w:b w:val="1"/>
          <w:sz w:val="20"/>
          <w:szCs w:val="20"/>
          <w:rtl w:val="0"/>
        </w:rPr>
        <w:t xml:space="preserve">やレポート設定のサポート機能</w:t>
      </w:r>
      <w:r w:rsidDel="00000000" w:rsidR="00000000" w:rsidRPr="00000000">
        <w:rPr>
          <w:rtl w:val="0"/>
        </w:rPr>
      </w:r>
    </w:p>
    <w:p w:rsidR="00000000" w:rsidDel="00000000" w:rsidP="00000000" w:rsidRDefault="00000000" w:rsidRPr="00000000" w14:paraId="00000023">
      <w:pPr>
        <w:widowControl w:val="1"/>
        <w:shd w:fill="ffffff" w:val="clear"/>
        <w:jc w:val="left"/>
        <w:rPr>
          <w:rFonts w:ascii="Meiryo" w:cs="Meiryo" w:eastAsia="Meiryo" w:hAnsi="Meiryo"/>
          <w:b w:val="1"/>
          <w:sz w:val="20"/>
          <w:szCs w:val="20"/>
        </w:rPr>
      </w:pPr>
      <w:r w:rsidDel="00000000" w:rsidR="00000000" w:rsidRPr="00000000">
        <w:rPr>
          <w:rtl w:val="0"/>
        </w:rPr>
      </w:r>
    </w:p>
    <w:p w:rsidR="00000000" w:rsidDel="00000000" w:rsidP="00000000" w:rsidRDefault="00000000" w:rsidRPr="00000000" w14:paraId="00000024">
      <w:pPr>
        <w:widowControl w:val="1"/>
        <w:shd w:fill="ffffff" w:val="clear"/>
        <w:jc w:val="left"/>
        <w:rPr>
          <w:rFonts w:ascii="Meiryo" w:cs="Meiryo" w:eastAsia="Meiryo" w:hAnsi="Meiryo"/>
          <w:sz w:val="20"/>
          <w:szCs w:val="20"/>
        </w:rPr>
      </w:pPr>
      <w:r w:rsidDel="00000000" w:rsidR="00000000" w:rsidRPr="00000000">
        <w:rPr>
          <w:rFonts w:ascii="Meiryo" w:cs="Meiryo" w:eastAsia="Meiryo" w:hAnsi="Meiryo"/>
          <w:sz w:val="20"/>
          <w:szCs w:val="20"/>
          <w:rtl w:val="0"/>
        </w:rPr>
        <w:t xml:space="preserve">今後のアップデート予定機能</w:t>
      </w:r>
    </w:p>
    <w:p w:rsidR="00000000" w:rsidDel="00000000" w:rsidP="00000000" w:rsidRDefault="00000000" w:rsidRPr="00000000" w14:paraId="00000025">
      <w:pPr>
        <w:widowControl w:val="1"/>
        <w:shd w:fill="ffffff" w:val="clea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・海外SNS（Redditなど）への対応</w:t>
      </w:r>
    </w:p>
    <w:p w:rsidR="00000000" w:rsidDel="00000000" w:rsidP="00000000" w:rsidRDefault="00000000" w:rsidRPr="00000000" w14:paraId="00000026">
      <w:pPr>
        <w:widowControl w:val="1"/>
        <w:shd w:fill="ffffff" w:val="clea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・比較サイトへの対応拡張</w:t>
      </w:r>
    </w:p>
    <w:p w:rsidR="00000000" w:rsidDel="00000000" w:rsidP="00000000" w:rsidRDefault="00000000" w:rsidRPr="00000000" w14:paraId="00000027">
      <w:pPr>
        <w:widowControl w:val="1"/>
        <w:shd w:fill="ffffff" w:val="clea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w:t>
      </w:r>
      <w:r w:rsidDel="00000000" w:rsidR="00000000" w:rsidRPr="00000000">
        <w:rPr>
          <w:rFonts w:ascii="Meiryo" w:cs="Meiryo" w:eastAsia="Meiryo" w:hAnsi="Meiryo"/>
          <w:b w:val="1"/>
          <w:sz w:val="20"/>
          <w:szCs w:val="20"/>
          <w:rtl w:val="0"/>
        </w:rPr>
        <w:t xml:space="preserve">炎上リスク検知時のメールアラート通知機能</w:t>
      </w:r>
      <w:r w:rsidDel="00000000" w:rsidR="00000000" w:rsidRPr="00000000">
        <w:rPr>
          <w:rtl w:val="0"/>
        </w:rPr>
      </w:r>
    </w:p>
    <w:p w:rsidR="00000000" w:rsidDel="00000000" w:rsidP="00000000" w:rsidRDefault="00000000" w:rsidRPr="00000000" w14:paraId="00000028">
      <w:pPr>
        <w:widowControl w:val="1"/>
        <w:shd w:fill="ffffff" w:val="clea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・チャットUIによるパワーポイント（PowerPoint）/スプレッドシート出力</w:t>
      </w:r>
    </w:p>
    <w:p w:rsidR="00000000" w:rsidDel="00000000" w:rsidP="00000000" w:rsidRDefault="00000000" w:rsidRPr="00000000" w14:paraId="00000029">
      <w:pPr>
        <w:widowControl w:val="1"/>
        <w:shd w:fill="ffffff" w:val="clea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・時系列比較分析</w:t>
      </w:r>
    </w:p>
    <w:p w:rsidR="00000000" w:rsidDel="00000000" w:rsidP="00000000" w:rsidRDefault="00000000" w:rsidRPr="00000000" w14:paraId="0000002A">
      <w:pPr>
        <w:widowControl w:val="1"/>
        <w:shd w:fill="ffffff" w:val="clear"/>
        <w:jc w:val="left"/>
        <w:rPr>
          <w:rFonts w:ascii="Meiryo" w:cs="Meiryo" w:eastAsia="Meiryo" w:hAnsi="Meiryo"/>
          <w:b w:val="1"/>
          <w:sz w:val="20"/>
          <w:szCs w:val="20"/>
        </w:rPr>
      </w:pPr>
      <w:r w:rsidDel="00000000" w:rsidR="00000000" w:rsidRPr="00000000">
        <w:rPr>
          <w:rFonts w:ascii="Meiryo" w:cs="Meiryo" w:eastAsia="Meiryo" w:hAnsi="Meiryo"/>
          <w:b w:val="1"/>
          <w:sz w:val="20"/>
          <w:szCs w:val="20"/>
          <w:rtl w:val="0"/>
        </w:rPr>
        <w:t xml:space="preserve">・スマートフォン対応</w:t>
      </w:r>
    </w:p>
    <w:p w:rsidR="00000000" w:rsidDel="00000000" w:rsidP="00000000" w:rsidRDefault="00000000" w:rsidRPr="00000000" w14:paraId="0000002B">
      <w:pPr>
        <w:widowControl w:val="1"/>
        <w:shd w:fill="ffffff" w:val="clear"/>
        <w:jc w:val="left"/>
        <w:rPr>
          <w:rFonts w:ascii="Meiryo" w:cs="Meiryo" w:eastAsia="Meiryo" w:hAnsi="Meiryo"/>
          <w:b w:val="1"/>
          <w:sz w:val="20"/>
          <w:szCs w:val="20"/>
        </w:rPr>
      </w:pPr>
      <w:r w:rsidDel="00000000" w:rsidR="00000000" w:rsidRPr="00000000">
        <w:rPr>
          <w:rtl w:val="0"/>
        </w:rPr>
      </w:r>
    </w:p>
    <w:p w:rsidR="00000000" w:rsidDel="00000000" w:rsidP="00000000" w:rsidRDefault="00000000" w:rsidRPr="00000000" w14:paraId="0000002C">
      <w:pPr>
        <w:widowControl w:val="1"/>
        <w:shd w:fill="ffffff" w:val="clear"/>
        <w:jc w:val="left"/>
        <w:rPr>
          <w:rFonts w:ascii="Meiryo" w:cs="Meiryo" w:eastAsia="Meiryo" w:hAnsi="Meiryo"/>
          <w:b w:val="1"/>
        </w:rPr>
      </w:pPr>
      <w:r w:rsidDel="00000000" w:rsidR="00000000" w:rsidRPr="00000000">
        <w:rPr>
          <w:rtl w:val="0"/>
        </w:rPr>
      </w:r>
    </w:p>
    <w:p w:rsidR="00000000" w:rsidDel="00000000" w:rsidP="00000000" w:rsidRDefault="00000000" w:rsidRPr="00000000" w14:paraId="0000002D">
      <w:pPr>
        <w:widowControl w:val="1"/>
        <w:shd w:fill="ffffff" w:val="clear"/>
        <w:jc w:val="left"/>
        <w:rPr>
          <w:rFonts w:ascii="Meiryo" w:cs="Meiryo" w:eastAsia="Meiryo" w:hAnsi="Meiryo"/>
          <w:b w:val="1"/>
          <w:color w:val="0000ff"/>
          <w:sz w:val="23"/>
          <w:szCs w:val="23"/>
        </w:rPr>
      </w:pPr>
      <w:r w:rsidDel="00000000" w:rsidR="00000000" w:rsidRPr="00000000">
        <w:rPr>
          <w:rFonts w:ascii="Meiryo" w:cs="Meiryo" w:eastAsia="Meiryo" w:hAnsi="Meiryo"/>
          <w:b w:val="1"/>
          <w:sz w:val="23"/>
          <w:szCs w:val="23"/>
          <w:rtl w:val="0"/>
        </w:rPr>
        <w:t xml:space="preserve">▼「Discovery AI」責任者より</w:t>
      </w:r>
      <w:r w:rsidDel="00000000" w:rsidR="00000000" w:rsidRPr="00000000">
        <w:rPr>
          <w:rtl w:val="0"/>
        </w:rPr>
      </w:r>
    </w:p>
    <w:p w:rsidR="00000000" w:rsidDel="00000000" w:rsidP="00000000" w:rsidRDefault="00000000" w:rsidRPr="00000000" w14:paraId="0000002E">
      <w:pPr>
        <w:widowControl w:val="1"/>
        <w:shd w:fill="ffffff" w:val="clear"/>
        <w:spacing w:line="276" w:lineRule="auto"/>
        <w:jc w:val="left"/>
        <w:rPr>
          <w:rFonts w:ascii="Helvetica Neue" w:cs="Helvetica Neue" w:eastAsia="Helvetica Neue" w:hAnsi="Helvetica Neue"/>
          <w:sz w:val="20"/>
          <w:szCs w:val="20"/>
        </w:rPr>
      </w:pPr>
      <w:sdt>
        <w:sdtPr>
          <w:id w:val="-687906795"/>
          <w:tag w:val="goog_rdk_21"/>
        </w:sdtPr>
        <w:sdtContent>
          <w:commentRangeStart w:id="5"/>
        </w:sdtContent>
      </w:sdt>
      <w:r w:rsidDel="00000000" w:rsidR="00000000" w:rsidRPr="00000000">
        <w:rPr>
          <w:rFonts w:ascii="Helvetica Neue" w:cs="Helvetica Neue" w:eastAsia="Helvetica Neue" w:hAnsi="Helvetica Neue"/>
          <w:sz w:val="20"/>
          <w:szCs w:val="20"/>
        </w:rPr>
        <w:drawing>
          <wp:inline distB="19050" distT="19050" distL="19050" distR="19050">
            <wp:extent cx="574551" cy="561771"/>
            <wp:effectExtent b="0" l="0" r="0" t="0"/>
            <wp:docPr id="2054480401" name="image4.png"/>
            <a:graphic>
              <a:graphicData uri="http://schemas.openxmlformats.org/drawingml/2006/picture">
                <pic:pic>
                  <pic:nvPicPr>
                    <pic:cNvPr id="0" name="image4.png"/>
                    <pic:cNvPicPr preferRelativeResize="0"/>
                  </pic:nvPicPr>
                  <pic:blipFill>
                    <a:blip r:embed="rId14">
                      <a:alphaModFix amt="81000"/>
                    </a:blip>
                    <a:srcRect b="0" l="0" r="0" t="0"/>
                    <a:stretch>
                      <a:fillRect/>
                    </a:stretch>
                  </pic:blipFill>
                  <pic:spPr>
                    <a:xfrm>
                      <a:off x="0" y="0"/>
                      <a:ext cx="574551" cy="561771"/>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F">
      <w:pPr>
        <w:widowControl w:val="1"/>
        <w:shd w:fill="ffffff" w:val="clear"/>
        <w:spacing w:line="276" w:lineRule="auto"/>
        <w:jc w:val="left"/>
        <w:rPr>
          <w:rFonts w:ascii="Helvetica Neue" w:cs="Helvetica Neue" w:eastAsia="Helvetica Neue" w:hAnsi="Helvetica Neue"/>
          <w:sz w:val="20"/>
          <w:szCs w:val="20"/>
        </w:rPr>
      </w:pPr>
      <w:sdt>
        <w:sdtPr>
          <w:id w:val="-1910967478"/>
          <w:tag w:val="goog_rdk_22"/>
        </w:sdtPr>
        <w:sdtContent>
          <w:commentRangeStart w:id="6"/>
        </w:sdtContent>
      </w:sdt>
      <w:sdt>
        <w:sdtPr>
          <w:id w:val="-407987099"/>
          <w:tag w:val="goog_rdk_23"/>
        </w:sdtPr>
        <w:sdtContent>
          <w:r w:rsidDel="00000000" w:rsidR="00000000" w:rsidRPr="00000000">
            <w:rPr>
              <w:rFonts w:ascii="Arial Unicode MS" w:cs="Arial Unicode MS" w:eastAsia="Arial Unicode MS" w:hAnsi="Arial Unicode MS"/>
              <w:sz w:val="20"/>
              <w:szCs w:val="20"/>
              <w:rtl w:val="0"/>
            </w:rPr>
            <w:t xml:space="preserve">株式会社イーライフ　 チーフAIオフィサー</w:t>
          </w:r>
        </w:sdtContent>
      </w:sdt>
    </w:p>
    <w:p w:rsidR="00000000" w:rsidDel="00000000" w:rsidP="00000000" w:rsidRDefault="00000000" w:rsidRPr="00000000" w14:paraId="00000030">
      <w:pPr>
        <w:widowControl w:val="1"/>
        <w:shd w:fill="ffffff" w:val="clear"/>
        <w:spacing w:line="276" w:lineRule="auto"/>
        <w:jc w:val="left"/>
        <w:rPr>
          <w:rFonts w:ascii="Helvetica Neue" w:cs="Helvetica Neue" w:eastAsia="Helvetica Neue" w:hAnsi="Helvetica Neue"/>
          <w:sz w:val="20"/>
          <w:szCs w:val="20"/>
        </w:rPr>
      </w:pPr>
      <w:sdt>
        <w:sdtPr>
          <w:id w:val="75623419"/>
          <w:tag w:val="goog_rdk_24"/>
        </w:sdtPr>
        <w:sdtContent>
          <w:r w:rsidDel="00000000" w:rsidR="00000000" w:rsidRPr="00000000">
            <w:rPr>
              <w:rFonts w:ascii="Arial Unicode MS" w:cs="Arial Unicode MS" w:eastAsia="Arial Unicode MS" w:hAnsi="Arial Unicode MS"/>
              <w:sz w:val="20"/>
              <w:szCs w:val="20"/>
              <w:rtl w:val="0"/>
            </w:rPr>
            <w:t xml:space="preserve">アーサー　ハード</w:t>
          </w:r>
        </w:sdtContent>
      </w:sdt>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1">
      <w:pPr>
        <w:widowControl w:val="1"/>
        <w:shd w:fill="ffffff" w:val="clear"/>
        <w:spacing w:line="276" w:lineRule="auto"/>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widowControl w:val="1"/>
        <w:shd w:fill="ffffff" w:val="clear"/>
        <w:spacing w:line="276" w:lineRule="auto"/>
        <w:jc w:val="left"/>
        <w:rPr>
          <w:rFonts w:ascii="Helvetica Neue" w:cs="Helvetica Neue" w:eastAsia="Helvetica Neue" w:hAnsi="Helvetica Neue"/>
          <w:sz w:val="20"/>
          <w:szCs w:val="20"/>
        </w:rPr>
      </w:pPr>
      <w:sdt>
        <w:sdtPr>
          <w:id w:val="1810244685"/>
          <w:tag w:val="goog_rdk_25"/>
        </w:sdtPr>
        <w:sdtContent>
          <w:r w:rsidDel="00000000" w:rsidR="00000000" w:rsidRPr="00000000">
            <w:rPr>
              <w:rFonts w:ascii="Arial Unicode MS" w:cs="Arial Unicode MS" w:eastAsia="Arial Unicode MS" w:hAnsi="Arial Unicode MS"/>
              <w:sz w:val="20"/>
              <w:szCs w:val="20"/>
              <w:rtl w:val="0"/>
            </w:rPr>
            <w:t xml:space="preserve">Discovery AIはVOCデータを扱うことに特化した前処理、構造化をオリジナルに行っています。開発にあたり、自然言語処理（NLP）や生成（NLG）・大規模言語モデル（LLM）の技術に精通した海外のエンジニアを中心にチーム編成し、独自かつ最先端のLLMモデルを構築しています。</w:t>
          </w:r>
        </w:sdtContent>
      </w:sdt>
    </w:p>
    <w:p w:rsidR="00000000" w:rsidDel="00000000" w:rsidP="00000000" w:rsidRDefault="00000000" w:rsidRPr="00000000" w14:paraId="00000033">
      <w:pPr>
        <w:widowControl w:val="1"/>
        <w:shd w:fill="ffffff" w:val="clear"/>
        <w:spacing w:line="276" w:lineRule="auto"/>
        <w:jc w:val="left"/>
        <w:rPr>
          <w:rFonts w:ascii="Helvetica Neue" w:cs="Helvetica Neue" w:eastAsia="Helvetica Neue" w:hAnsi="Helvetica Neue"/>
          <w:sz w:val="20"/>
          <w:szCs w:val="20"/>
        </w:rPr>
      </w:pPr>
      <w:sdt>
        <w:sdtPr>
          <w:id w:val="-2021903022"/>
          <w:tag w:val="goog_rdk_26"/>
        </w:sdtPr>
        <w:sdtContent>
          <w:r w:rsidDel="00000000" w:rsidR="00000000" w:rsidRPr="00000000">
            <w:rPr>
              <w:rFonts w:ascii="Arial Unicode MS" w:cs="Arial Unicode MS" w:eastAsia="Arial Unicode MS" w:hAnsi="Arial Unicode MS"/>
              <w:sz w:val="20"/>
              <w:szCs w:val="20"/>
              <w:rtl w:val="0"/>
            </w:rPr>
            <w:t xml:space="preserve">日本語とくに口語短文が多いSNSは構造化が難しく、そこからインサイトを抽出するのは至難の業でしたが、精鋭のエンジニアと注目データ抽出について試行錯誤を重ね、ユーザーにインスピレーションを与えるアウトプットの提供が可能となりました。</w:t>
          </w:r>
        </w:sdtContent>
      </w:sdt>
    </w:p>
    <w:p w:rsidR="00000000" w:rsidDel="00000000" w:rsidP="00000000" w:rsidRDefault="00000000" w:rsidRPr="00000000" w14:paraId="00000034">
      <w:pPr>
        <w:widowControl w:val="1"/>
        <w:shd w:fill="ffffff" w:val="clear"/>
        <w:spacing w:line="276" w:lineRule="auto"/>
        <w:jc w:val="left"/>
        <w:rPr>
          <w:rFonts w:ascii="Meiryo" w:cs="Meiryo" w:eastAsia="Meiryo" w:hAnsi="Meiryo"/>
          <w:b w:val="1"/>
          <w:color w:val="0000ff"/>
        </w:rPr>
      </w:pPr>
      <w:sdt>
        <w:sdtPr>
          <w:id w:val="2074137653"/>
          <w:tag w:val="goog_rdk_27"/>
        </w:sdtPr>
        <w:sdtContent>
          <w:r w:rsidDel="00000000" w:rsidR="00000000" w:rsidRPr="00000000">
            <w:rPr>
              <w:rFonts w:ascii="Arial Unicode MS" w:cs="Arial Unicode MS" w:eastAsia="Arial Unicode MS" w:hAnsi="Arial Unicode MS"/>
              <w:sz w:val="20"/>
              <w:szCs w:val="20"/>
              <w:rtl w:val="0"/>
            </w:rPr>
            <w:t xml:space="preserve">ぜひ、世界水準のAIモデルを体験ください。</w:t>
          </w:r>
        </w:sdtContent>
      </w:sdt>
      <w:r w:rsidDel="00000000" w:rsidR="00000000" w:rsidRPr="00000000">
        <w:rPr>
          <w:rtl w:val="0"/>
        </w:rPr>
      </w:r>
    </w:p>
    <w:p w:rsidR="00000000" w:rsidDel="00000000" w:rsidP="00000000" w:rsidRDefault="00000000" w:rsidRPr="00000000" w14:paraId="00000035">
      <w:pPr>
        <w:jc w:val="left"/>
        <w:rPr>
          <w:rFonts w:ascii="Meiryo" w:cs="Meiryo" w:eastAsia="Meiryo" w:hAnsi="Meiryo"/>
          <w:b w:val="1"/>
          <w:color w:val="0000ff"/>
        </w:rPr>
      </w:pPr>
      <w:r w:rsidDel="00000000" w:rsidR="00000000" w:rsidRPr="00000000">
        <w:rPr>
          <w:rtl w:val="0"/>
        </w:rPr>
      </w:r>
    </w:p>
    <w:p w:rsidR="00000000" w:rsidDel="00000000" w:rsidP="00000000" w:rsidRDefault="00000000" w:rsidRPr="00000000" w14:paraId="00000036">
      <w:pPr>
        <w:jc w:val="left"/>
        <w:rPr>
          <w:rFonts w:ascii="Helvetica Neue" w:cs="Helvetica Neue" w:eastAsia="Helvetica Neue" w:hAnsi="Helvetica Neue"/>
          <w:sz w:val="16"/>
          <w:szCs w:val="16"/>
        </w:rPr>
      </w:pPr>
      <w:sdt>
        <w:sdtPr>
          <w:id w:val="-1426245569"/>
          <w:tag w:val="goog_rdk_28"/>
        </w:sdtPr>
        <w:sdtContent>
          <w:r w:rsidDel="00000000" w:rsidR="00000000" w:rsidRPr="00000000">
            <w:rPr>
              <w:rFonts w:ascii="Arial Unicode MS" w:cs="Arial Unicode MS" w:eastAsia="Arial Unicode MS" w:hAnsi="Arial Unicode MS"/>
              <w:sz w:val="16"/>
              <w:szCs w:val="16"/>
              <w:rtl w:val="0"/>
            </w:rPr>
            <w:t xml:space="preserve">アーサー　ハード</w:t>
          </w:r>
        </w:sdtContent>
      </w:sdt>
    </w:p>
    <w:p w:rsidR="00000000" w:rsidDel="00000000" w:rsidP="00000000" w:rsidRDefault="00000000" w:rsidRPr="00000000" w14:paraId="00000037">
      <w:pPr>
        <w:jc w:val="left"/>
        <w:rPr>
          <w:rFonts w:ascii="Meiryo" w:cs="Meiryo" w:eastAsia="Meiryo" w:hAnsi="Meiryo"/>
          <w:b w:val="1"/>
          <w:color w:val="0000ff"/>
          <w:sz w:val="16"/>
          <w:szCs w:val="16"/>
        </w:rPr>
      </w:pPr>
      <w:sdt>
        <w:sdtPr>
          <w:id w:val="295041207"/>
          <w:tag w:val="goog_rdk_29"/>
        </w:sdtPr>
        <w:sdtContent>
          <w:r w:rsidDel="00000000" w:rsidR="00000000" w:rsidRPr="00000000">
            <w:rPr>
              <w:rFonts w:ascii="Arial Unicode MS" w:cs="Arial Unicode MS" w:eastAsia="Arial Unicode MS" w:hAnsi="Arial Unicode MS"/>
              <w:sz w:val="16"/>
              <w:szCs w:val="16"/>
              <w:rtl w:val="0"/>
            </w:rPr>
            <w:t xml:space="preserve">eBay社の研究職に従事後、スウェーデンにてOxide AI社を設立、言語処理の責任者としてスマート検索エンジンの開発・実装を主導。 自然言語処理（NLP）や生成（NLG）・大規模言語モデル（LLM）・進化計算まで、幅広い分野のスキルセットと同時に日本語学の学士号を持ち、イーライフではチーフAIオフィサーとしてAI開発を主導。 スウェーデン出身。</w:t>
          </w:r>
        </w:sdtContent>
      </w:sdt>
      <w:r w:rsidDel="00000000" w:rsidR="00000000" w:rsidRPr="00000000">
        <w:rPr>
          <w:rtl w:val="0"/>
        </w:rPr>
      </w:r>
    </w:p>
    <w:p w:rsidR="00000000" w:rsidDel="00000000" w:rsidP="00000000" w:rsidRDefault="00000000" w:rsidRPr="00000000" w14:paraId="00000038">
      <w:pPr>
        <w:widowControl w:val="1"/>
        <w:shd w:fill="ffffff" w:val="clear"/>
        <w:jc w:val="left"/>
        <w:rPr>
          <w:rFonts w:ascii="Meiryo" w:cs="Meiryo" w:eastAsia="Meiryo" w:hAnsi="Meiryo"/>
          <w:b w:val="1"/>
          <w:color w:val="0000ff"/>
        </w:rPr>
      </w:pPr>
      <w:r w:rsidDel="00000000" w:rsidR="00000000" w:rsidRPr="00000000">
        <w:rPr>
          <w:rtl w:val="0"/>
        </w:rPr>
      </w:r>
    </w:p>
    <w:p w:rsidR="00000000" w:rsidDel="00000000" w:rsidP="00000000" w:rsidRDefault="00000000" w:rsidRPr="00000000" w14:paraId="00000039">
      <w:pPr>
        <w:widowControl w:val="1"/>
        <w:shd w:fill="ffffff" w:val="clear"/>
        <w:jc w:val="left"/>
        <w:rPr>
          <w:rFonts w:ascii="Meiryo" w:cs="Meiryo" w:eastAsia="Meiryo" w:hAnsi="Meiryo"/>
          <w:b w:val="1"/>
          <w:color w:val="0000ff"/>
        </w:rPr>
      </w:pPr>
      <w:r w:rsidDel="00000000" w:rsidR="00000000" w:rsidRPr="00000000">
        <w:rPr>
          <w:rtl w:val="0"/>
        </w:rPr>
      </w:r>
    </w:p>
    <w:p w:rsidR="00000000" w:rsidDel="00000000" w:rsidP="00000000" w:rsidRDefault="00000000" w:rsidRPr="00000000" w14:paraId="0000003A">
      <w:pPr>
        <w:widowControl w:val="1"/>
        <w:shd w:fill="ffffff" w:val="clear"/>
        <w:jc w:val="left"/>
        <w:rPr>
          <w:rFonts w:ascii="Meiryo" w:cs="Meiryo" w:eastAsia="Meiryo" w:hAnsi="Meiryo"/>
          <w:b w:val="1"/>
          <w:sz w:val="20"/>
          <w:szCs w:val="20"/>
        </w:rPr>
      </w:pPr>
      <w:sdt>
        <w:sdtPr>
          <w:id w:val="-827942987"/>
          <w:tag w:val="goog_rdk_30"/>
        </w:sdtPr>
        <w:sdtContent>
          <w:commentRangeStart w:id="7"/>
        </w:sdtContent>
      </w:sdt>
      <w:r w:rsidDel="00000000" w:rsidR="00000000" w:rsidRPr="00000000">
        <w:rPr>
          <w:rFonts w:ascii="Meiryo" w:cs="Meiryo" w:eastAsia="Meiryo" w:hAnsi="Meiryo"/>
          <w:b w:val="1"/>
          <w:sz w:val="20"/>
          <w:szCs w:val="20"/>
        </w:rPr>
        <w:drawing>
          <wp:inline distB="19050" distT="19050" distL="19050" distR="19050">
            <wp:extent cx="546418" cy="538612"/>
            <wp:effectExtent b="0" l="0" r="0" t="0"/>
            <wp:docPr id="205448040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6418" cy="538612"/>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B">
      <w:pPr>
        <w:widowControl w:val="1"/>
        <w:shd w:fill="ffffff" w:val="clear"/>
        <w:spacing w:line="276" w:lineRule="auto"/>
        <w:jc w:val="left"/>
        <w:rPr>
          <w:rFonts w:ascii="Helvetica Neue" w:cs="Helvetica Neue" w:eastAsia="Helvetica Neue" w:hAnsi="Helvetica Neue"/>
          <w:sz w:val="20"/>
          <w:szCs w:val="20"/>
        </w:rPr>
      </w:pPr>
      <w:sdt>
        <w:sdtPr>
          <w:id w:val="154491538"/>
          <w:tag w:val="goog_rdk_31"/>
        </w:sdtPr>
        <w:sdtContent>
          <w:commentRangeStart w:id="8"/>
        </w:sdtContent>
      </w:sdt>
      <w:sdt>
        <w:sdtPr>
          <w:id w:val="705712946"/>
          <w:tag w:val="goog_rdk_32"/>
        </w:sdtPr>
        <w:sdtContent>
          <w:r w:rsidDel="00000000" w:rsidR="00000000" w:rsidRPr="00000000">
            <w:rPr>
              <w:rFonts w:ascii="Arial Unicode MS" w:cs="Arial Unicode MS" w:eastAsia="Arial Unicode MS" w:hAnsi="Arial Unicode MS"/>
              <w:sz w:val="20"/>
              <w:szCs w:val="20"/>
              <w:rtl w:val="0"/>
            </w:rPr>
            <w:t xml:space="preserve">株式会社イーライフ　 「Discovery AI」プロジェクトリーダー　シニアテクニカルディレクター</w:t>
          </w:r>
        </w:sdtContent>
      </w:sdt>
    </w:p>
    <w:p w:rsidR="00000000" w:rsidDel="00000000" w:rsidP="00000000" w:rsidRDefault="00000000" w:rsidRPr="00000000" w14:paraId="0000003C">
      <w:pPr>
        <w:widowControl w:val="1"/>
        <w:shd w:fill="ffffff" w:val="clear"/>
        <w:spacing w:line="276" w:lineRule="auto"/>
        <w:jc w:val="left"/>
        <w:rPr>
          <w:rFonts w:ascii="Helvetica Neue" w:cs="Helvetica Neue" w:eastAsia="Helvetica Neue" w:hAnsi="Helvetica Neue"/>
          <w:sz w:val="20"/>
          <w:szCs w:val="20"/>
        </w:rPr>
      </w:pPr>
      <w:sdt>
        <w:sdtPr>
          <w:id w:val="566287946"/>
          <w:tag w:val="goog_rdk_33"/>
        </w:sdtPr>
        <w:sdtContent>
          <w:r w:rsidDel="00000000" w:rsidR="00000000" w:rsidRPr="00000000">
            <w:rPr>
              <w:rFonts w:ascii="Arial Unicode MS" w:cs="Arial Unicode MS" w:eastAsia="Arial Unicode MS" w:hAnsi="Arial Unicode MS"/>
              <w:sz w:val="20"/>
              <w:szCs w:val="20"/>
              <w:rtl w:val="0"/>
            </w:rPr>
            <w:t xml:space="preserve">三村　駿</w:t>
          </w:r>
        </w:sdtContent>
      </w:sdt>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D">
      <w:pPr>
        <w:widowControl w:val="1"/>
        <w:shd w:fill="ffffff" w:val="clear"/>
        <w:spacing w:line="276" w:lineRule="auto"/>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E">
      <w:pPr>
        <w:widowControl w:val="1"/>
        <w:shd w:fill="ffffff" w:val="clear"/>
        <w:spacing w:line="276" w:lineRule="auto"/>
        <w:jc w:val="left"/>
        <w:rPr>
          <w:rFonts w:ascii="Helvetica Neue" w:cs="Helvetica Neue" w:eastAsia="Helvetica Neue" w:hAnsi="Helvetica Neue"/>
          <w:sz w:val="20"/>
          <w:szCs w:val="20"/>
        </w:rPr>
      </w:pPr>
      <w:sdt>
        <w:sdtPr>
          <w:id w:val="302619369"/>
          <w:tag w:val="goog_rdk_34"/>
        </w:sdtPr>
        <w:sdtContent>
          <w:r w:rsidDel="00000000" w:rsidR="00000000" w:rsidRPr="00000000">
            <w:rPr>
              <w:rFonts w:ascii="Arial Unicode MS" w:cs="Arial Unicode MS" w:eastAsia="Arial Unicode MS" w:hAnsi="Arial Unicode MS"/>
              <w:sz w:val="20"/>
              <w:szCs w:val="20"/>
              <w:rtl w:val="0"/>
            </w:rPr>
            <w:t xml:space="preserve">当社はコミュニティ事業の草分けで、企業毎のきめ細やかなデータ分析とコンサルテーションを強みとしてきましたが、世界規模でのSNSやECサイトの成長に伴いVOCのボリュームも急速に増える中、当社の強みと世界水準のAI技術と融合させ、「示唆に富んだアウトプットを誰もが手軽に得られる」ツールの開発を進めてきました。</w:t>
          </w:r>
        </w:sdtContent>
      </w:sdt>
    </w:p>
    <w:p w:rsidR="00000000" w:rsidDel="00000000" w:rsidP="00000000" w:rsidRDefault="00000000" w:rsidRPr="00000000" w14:paraId="0000003F">
      <w:pPr>
        <w:widowControl w:val="1"/>
        <w:shd w:fill="ffffff" w:val="clear"/>
        <w:spacing w:line="276" w:lineRule="auto"/>
        <w:jc w:val="left"/>
        <w:rPr>
          <w:rFonts w:ascii="Helvetica Neue" w:cs="Helvetica Neue" w:eastAsia="Helvetica Neue" w:hAnsi="Helvetica Neue"/>
          <w:sz w:val="20"/>
          <w:szCs w:val="20"/>
        </w:rPr>
      </w:pPr>
      <w:sdt>
        <w:sdtPr>
          <w:id w:val="-1178612624"/>
          <w:tag w:val="goog_rdk_35"/>
        </w:sdtPr>
        <w:sdtContent>
          <w:r w:rsidDel="00000000" w:rsidR="00000000" w:rsidRPr="00000000">
            <w:rPr>
              <w:rFonts w:ascii="Arial Unicode MS" w:cs="Arial Unicode MS" w:eastAsia="Arial Unicode MS" w:hAnsi="Arial Unicode MS"/>
              <w:sz w:val="20"/>
              <w:szCs w:val="20"/>
              <w:rtl w:val="0"/>
            </w:rPr>
            <w:t xml:space="preserve">Discovery AIを「次世代のツール」と称するのは、最先端のAI技術に加え、当社ならではの「人によるきめ細かさや属人ノウハウ」を学習している点にあります。</w:t>
          </w:r>
        </w:sdtContent>
      </w:sdt>
    </w:p>
    <w:p w:rsidR="00000000" w:rsidDel="00000000" w:rsidP="00000000" w:rsidRDefault="00000000" w:rsidRPr="00000000" w14:paraId="00000040">
      <w:pPr>
        <w:widowControl w:val="1"/>
        <w:shd w:fill="ffffff" w:val="clear"/>
        <w:spacing w:line="276" w:lineRule="auto"/>
        <w:jc w:val="left"/>
        <w:rPr>
          <w:rFonts w:ascii="Helvetica Neue" w:cs="Helvetica Neue" w:eastAsia="Helvetica Neue" w:hAnsi="Helvetica Neue"/>
          <w:sz w:val="20"/>
          <w:szCs w:val="20"/>
        </w:rPr>
      </w:pPr>
      <w:sdt>
        <w:sdtPr>
          <w:id w:val="-751005420"/>
          <w:tag w:val="goog_rdk_36"/>
        </w:sdtPr>
        <w:sdtContent>
          <w:r w:rsidDel="00000000" w:rsidR="00000000" w:rsidRPr="00000000">
            <w:rPr>
              <w:rFonts w:ascii="Arial Unicode MS" w:cs="Arial Unicode MS" w:eastAsia="Arial Unicode MS" w:hAnsi="Arial Unicode MS"/>
              <w:sz w:val="20"/>
              <w:szCs w:val="20"/>
              <w:rtl w:val="0"/>
            </w:rPr>
            <w:t xml:space="preserve">Discovery AIは、企業担当者様のお抱え分析者兼マーケッター兼パートナーとして、それぞれにフィットしたアウトプットが提供できるよう、エージェント機能を進化させ発展してまいります。</w:t>
          </w:r>
        </w:sdtContent>
      </w:sdt>
    </w:p>
    <w:p w:rsidR="00000000" w:rsidDel="00000000" w:rsidP="00000000" w:rsidRDefault="00000000" w:rsidRPr="00000000" w14:paraId="00000041">
      <w:pPr>
        <w:widowControl w:val="1"/>
        <w:shd w:fill="ffffff" w:val="clear"/>
        <w:spacing w:line="276" w:lineRule="auto"/>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2">
      <w:pPr>
        <w:spacing w:line="276" w:lineRule="auto"/>
        <w:jc w:val="left"/>
        <w:rPr>
          <w:rFonts w:ascii="Helvetica Neue" w:cs="Helvetica Neue" w:eastAsia="Helvetica Neue" w:hAnsi="Helvetica Neue"/>
          <w:sz w:val="16"/>
          <w:szCs w:val="16"/>
        </w:rPr>
      </w:pPr>
      <w:sdt>
        <w:sdtPr>
          <w:id w:val="-449505257"/>
          <w:tag w:val="goog_rdk_37"/>
        </w:sdtPr>
        <w:sdtContent>
          <w:r w:rsidDel="00000000" w:rsidR="00000000" w:rsidRPr="00000000">
            <w:rPr>
              <w:rFonts w:ascii="Arial Unicode MS" w:cs="Arial Unicode MS" w:eastAsia="Arial Unicode MS" w:hAnsi="Arial Unicode MS"/>
              <w:sz w:val="16"/>
              <w:szCs w:val="16"/>
              <w:rtl w:val="0"/>
            </w:rPr>
            <w:t xml:space="preserve">三村　駿</w:t>
          </w:r>
        </w:sdtContent>
      </w:sdt>
    </w:p>
    <w:p w:rsidR="00000000" w:rsidDel="00000000" w:rsidP="00000000" w:rsidRDefault="00000000" w:rsidRPr="00000000" w14:paraId="00000043">
      <w:pPr>
        <w:spacing w:line="276" w:lineRule="auto"/>
        <w:jc w:val="left"/>
        <w:rPr>
          <w:rFonts w:ascii="Arial" w:cs="Arial" w:eastAsia="Arial" w:hAnsi="Arial"/>
          <w:sz w:val="16"/>
          <w:szCs w:val="16"/>
        </w:rPr>
      </w:pPr>
      <w:sdt>
        <w:sdtPr>
          <w:id w:val="1555065526"/>
          <w:tag w:val="goog_rdk_38"/>
        </w:sdtPr>
        <w:sdtContent>
          <w:r w:rsidDel="00000000" w:rsidR="00000000" w:rsidRPr="00000000">
            <w:rPr>
              <w:rFonts w:ascii="Arial Unicode MS" w:cs="Arial Unicode MS" w:eastAsia="Arial Unicode MS" w:hAnsi="Arial Unicode MS"/>
              <w:sz w:val="16"/>
              <w:szCs w:val="16"/>
              <w:rtl w:val="0"/>
            </w:rPr>
            <w:t xml:space="preserve">アイ・エム・ジェイにてエンジニア兼ディレクターとして活躍後、博報堂マーケティングシステムズではテクニカルディレクターとして様々な業界でのウェブアプリケーション構築やCMSリプレイス等のシステム案件に従事。イーライフではAI技術を活用した特別プロジェクトのリーダーを務める。</w:t>
          </w:r>
        </w:sdtContent>
      </w:sdt>
    </w:p>
    <w:p w:rsidR="00000000" w:rsidDel="00000000" w:rsidP="00000000" w:rsidRDefault="00000000" w:rsidRPr="00000000" w14:paraId="00000044">
      <w:pPr>
        <w:widowControl w:val="1"/>
        <w:shd w:fill="ffffff" w:val="clear"/>
        <w:jc w:val="left"/>
        <w:rPr>
          <w:rFonts w:ascii="Meiryo" w:cs="Meiryo" w:eastAsia="Meiryo" w:hAnsi="Meiryo"/>
          <w:sz w:val="20"/>
          <w:szCs w:val="20"/>
        </w:rPr>
      </w:pPr>
      <w:r w:rsidDel="00000000" w:rsidR="00000000" w:rsidRPr="00000000">
        <w:rPr>
          <w:rtl w:val="0"/>
        </w:rPr>
      </w:r>
    </w:p>
    <w:p w:rsidR="00000000" w:rsidDel="00000000" w:rsidP="00000000" w:rsidRDefault="00000000" w:rsidRPr="00000000" w14:paraId="00000045">
      <w:pPr>
        <w:rPr>
          <w:rFonts w:ascii="Meiryo" w:cs="Meiryo" w:eastAsia="Meiryo" w:hAnsi="Meiryo"/>
        </w:rPr>
      </w:pPr>
      <w:r w:rsidDel="00000000" w:rsidR="00000000" w:rsidRPr="00000000">
        <w:rPr>
          <w:rtl w:val="0"/>
        </w:rPr>
      </w:r>
    </w:p>
    <w:p w:rsidR="00000000" w:rsidDel="00000000" w:rsidP="00000000" w:rsidRDefault="00000000" w:rsidRPr="00000000" w14:paraId="00000046">
      <w:pPr>
        <w:rPr>
          <w:rFonts w:ascii="Meiryo" w:cs="Meiryo" w:eastAsia="Meiryo" w:hAnsi="Meiryo"/>
        </w:rPr>
      </w:pPr>
      <w:r w:rsidDel="00000000" w:rsidR="00000000" w:rsidRPr="00000000">
        <w:rPr>
          <w:rtl w:val="0"/>
        </w:rPr>
      </w:r>
    </w:p>
    <w:p w:rsidR="00000000" w:rsidDel="00000000" w:rsidP="00000000" w:rsidRDefault="00000000" w:rsidRPr="00000000" w14:paraId="00000047">
      <w:pPr>
        <w:rPr>
          <w:rFonts w:ascii="Meiryo" w:cs="Meiryo" w:eastAsia="Meiryo" w:hAnsi="Meiryo"/>
          <w:b w:val="1"/>
        </w:rPr>
      </w:pPr>
      <w:r w:rsidDel="00000000" w:rsidR="00000000" w:rsidRPr="00000000">
        <w:rPr>
          <w:rFonts w:ascii="Meiryo" w:cs="Meiryo" w:eastAsia="Meiryo" w:hAnsi="Meiryo"/>
          <w:b w:val="1"/>
          <w:rtl w:val="0"/>
        </w:rPr>
        <w:t xml:space="preserve">▼株式会社イーライフ</w:t>
      </w:r>
      <w:r w:rsidDel="00000000" w:rsidR="00000000" w:rsidRPr="00000000">
        <w:rPr>
          <w:rtl w:val="0"/>
        </w:rPr>
      </w:r>
    </w:p>
    <w:p w:rsidR="00000000" w:rsidDel="00000000" w:rsidP="00000000" w:rsidRDefault="00000000" w:rsidRPr="00000000" w14:paraId="00000048">
      <w:pPr>
        <w:rPr>
          <w:rFonts w:ascii="Meiryo" w:cs="Meiryo" w:eastAsia="Meiryo" w:hAnsi="Meiryo"/>
          <w:sz w:val="19"/>
          <w:szCs w:val="19"/>
        </w:rPr>
      </w:pPr>
      <w:r w:rsidDel="00000000" w:rsidR="00000000" w:rsidRPr="00000000">
        <w:rPr>
          <w:rFonts w:ascii="Meiryo" w:cs="Meiryo" w:eastAsia="Meiryo" w:hAnsi="Meiryo"/>
          <w:sz w:val="19"/>
          <w:szCs w:val="19"/>
          <w:rtl w:val="0"/>
        </w:rPr>
        <w:t xml:space="preserve">URL：</w:t>
      </w:r>
      <w:hyperlink r:id="rId16">
        <w:r w:rsidDel="00000000" w:rsidR="00000000" w:rsidRPr="00000000">
          <w:rPr>
            <w:rFonts w:ascii="Meiryo" w:cs="Meiryo" w:eastAsia="Meiryo" w:hAnsi="Meiryo"/>
            <w:color w:val="0000ff"/>
            <w:sz w:val="19"/>
            <w:szCs w:val="19"/>
            <w:u w:val="single"/>
            <w:rtl w:val="0"/>
          </w:rPr>
          <w:t xml:space="preserve">https://www.elife.co.jp/</w:t>
        </w:r>
      </w:hyperlink>
      <w:r w:rsidDel="00000000" w:rsidR="00000000" w:rsidRPr="00000000">
        <w:rPr>
          <w:rtl w:val="0"/>
        </w:rPr>
      </w:r>
    </w:p>
    <w:p w:rsidR="00000000" w:rsidDel="00000000" w:rsidP="00000000" w:rsidRDefault="00000000" w:rsidRPr="00000000" w14:paraId="00000049">
      <w:pPr>
        <w:rPr>
          <w:rFonts w:ascii="Meiryo" w:cs="Meiryo" w:eastAsia="Meiryo" w:hAnsi="Meiryo"/>
          <w:sz w:val="19"/>
          <w:szCs w:val="19"/>
        </w:rPr>
      </w:pPr>
      <w:r w:rsidDel="00000000" w:rsidR="00000000" w:rsidRPr="00000000">
        <w:rPr>
          <w:rFonts w:ascii="Meiryo" w:cs="Meiryo" w:eastAsia="Meiryo" w:hAnsi="Meiryo"/>
          <w:sz w:val="19"/>
          <w:szCs w:val="19"/>
          <w:rtl w:val="0"/>
        </w:rPr>
        <w:t xml:space="preserve">イーライフは、創業以来、消費財メーカーから大手小売りなど業界の垣根を超え、様々な角度から企業とパートナーである消費者を繋ぐ対話型マーケティングを実現し続けてきました。企業と消費者パートナーとの対話と協業を実践するPRM（Partner Relationship Management）の全体戦略の立案から運営支援、プラットフォーム開発など、企業のマーケティング活動に還元する仕組みを構築・運用しています。</w:t>
      </w:r>
    </w:p>
    <w:p w:rsidR="00000000" w:rsidDel="00000000" w:rsidP="00000000" w:rsidRDefault="00000000" w:rsidRPr="00000000" w14:paraId="0000004A">
      <w:pPr>
        <w:rPr>
          <w:rFonts w:ascii="Meiryo" w:cs="Meiryo" w:eastAsia="Meiryo" w:hAnsi="Meiryo"/>
          <w:sz w:val="19"/>
          <w:szCs w:val="19"/>
        </w:rPr>
      </w:pPr>
      <w:r w:rsidDel="00000000" w:rsidR="00000000" w:rsidRPr="00000000">
        <w:rPr>
          <w:rFonts w:ascii="Meiryo" w:cs="Meiryo" w:eastAsia="Meiryo" w:hAnsi="Meiryo"/>
          <w:sz w:val="19"/>
          <w:szCs w:val="19"/>
          <w:rtl w:val="0"/>
        </w:rPr>
        <w:t xml:space="preserve">また、シンガポールと中国に拠点を持ち、かつShopify Plus パートナーでもあることから日本企業の海外進出の支援も得意としており、多国籍からなる社員が市場調査から現地での運用サポートまで幅広く支援しています。</w:t>
      </w:r>
    </w:p>
    <w:p w:rsidR="00000000" w:rsidDel="00000000" w:rsidP="00000000" w:rsidRDefault="00000000" w:rsidRPr="00000000" w14:paraId="0000004B">
      <w:pPr>
        <w:rPr>
          <w:rFonts w:ascii="Meiryo" w:cs="Meiryo" w:eastAsia="Meiryo" w:hAnsi="Meiryo"/>
          <w:sz w:val="19"/>
          <w:szCs w:val="19"/>
        </w:rPr>
      </w:pPr>
      <w:r w:rsidDel="00000000" w:rsidR="00000000" w:rsidRPr="00000000">
        <w:rPr>
          <w:rFonts w:ascii="Meiryo" w:cs="Meiryo" w:eastAsia="Meiryo" w:hAnsi="Meiryo"/>
          <w:sz w:val="19"/>
          <w:szCs w:val="19"/>
          <w:rtl w:val="0"/>
        </w:rPr>
        <w:t xml:space="preserve">これまでのマーケティング支援実績は国内外で1,300以上。大手企業の顧客基盤構築、コミュニティ構築、SNS運営、グローバルD2C事業など幅広く支援しています。</w:t>
      </w:r>
    </w:p>
    <w:p w:rsidR="00000000" w:rsidDel="00000000" w:rsidP="00000000" w:rsidRDefault="00000000" w:rsidRPr="00000000" w14:paraId="0000004C">
      <w:pPr>
        <w:rPr>
          <w:rFonts w:ascii="Meiryo" w:cs="Meiryo" w:eastAsia="Meiryo" w:hAnsi="Meiryo"/>
          <w:sz w:val="19"/>
          <w:szCs w:val="19"/>
        </w:rPr>
      </w:pPr>
      <w:r w:rsidDel="00000000" w:rsidR="00000000" w:rsidRPr="00000000">
        <w:rPr>
          <w:rtl w:val="0"/>
        </w:rPr>
      </w:r>
    </w:p>
    <w:p w:rsidR="00000000" w:rsidDel="00000000" w:rsidP="00000000" w:rsidRDefault="00000000" w:rsidRPr="00000000" w14:paraId="0000004D">
      <w:pPr>
        <w:rPr>
          <w:rFonts w:ascii="Meiryo" w:cs="Meiryo" w:eastAsia="Meiryo" w:hAnsi="Meiryo"/>
          <w:sz w:val="19"/>
          <w:szCs w:val="19"/>
        </w:rPr>
      </w:pPr>
      <w:r w:rsidDel="00000000" w:rsidR="00000000" w:rsidRPr="00000000">
        <w:rPr>
          <w:rtl w:val="0"/>
        </w:rPr>
      </w:r>
    </w:p>
    <w:p w:rsidR="00000000" w:rsidDel="00000000" w:rsidP="00000000" w:rsidRDefault="00000000" w:rsidRPr="00000000" w14:paraId="0000004E">
      <w:pPr>
        <w:rPr>
          <w:rFonts w:ascii="Meiryo" w:cs="Meiryo" w:eastAsia="Meiryo" w:hAnsi="Meiryo"/>
          <w:sz w:val="19"/>
          <w:szCs w:val="19"/>
        </w:rPr>
      </w:pPr>
      <w:r w:rsidDel="00000000" w:rsidR="00000000" w:rsidRPr="00000000">
        <w:rPr>
          <w:rFonts w:ascii="Meiryo" w:cs="Meiryo" w:eastAsia="Meiryo" w:hAnsi="Meiryo"/>
          <w:sz w:val="19"/>
          <w:szCs w:val="19"/>
          <w:rtl w:val="0"/>
        </w:rPr>
        <w:t xml:space="preserve">代表取締役CEO：藤原 誠一郎</w:t>
      </w:r>
    </w:p>
    <w:p w:rsidR="00000000" w:rsidDel="00000000" w:rsidP="00000000" w:rsidRDefault="00000000" w:rsidRPr="00000000" w14:paraId="0000004F">
      <w:pPr>
        <w:rPr>
          <w:rFonts w:ascii="Meiryo" w:cs="Meiryo" w:eastAsia="Meiryo" w:hAnsi="Meiryo"/>
          <w:sz w:val="19"/>
          <w:szCs w:val="19"/>
        </w:rPr>
      </w:pPr>
      <w:r w:rsidDel="00000000" w:rsidR="00000000" w:rsidRPr="00000000">
        <w:rPr>
          <w:rFonts w:ascii="Meiryo" w:cs="Meiryo" w:eastAsia="Meiryo" w:hAnsi="Meiryo"/>
          <w:sz w:val="19"/>
          <w:szCs w:val="19"/>
          <w:rtl w:val="0"/>
        </w:rPr>
        <w:t xml:space="preserve">設立：1999年9月</w:t>
      </w:r>
    </w:p>
    <w:p w:rsidR="00000000" w:rsidDel="00000000" w:rsidP="00000000" w:rsidRDefault="00000000" w:rsidRPr="00000000" w14:paraId="00000050">
      <w:pPr>
        <w:rPr>
          <w:rFonts w:ascii="Meiryo" w:cs="Meiryo" w:eastAsia="Meiryo" w:hAnsi="Meiryo"/>
          <w:sz w:val="19"/>
          <w:szCs w:val="19"/>
        </w:rPr>
      </w:pPr>
      <w:r w:rsidDel="00000000" w:rsidR="00000000" w:rsidRPr="00000000">
        <w:rPr>
          <w:rFonts w:ascii="Meiryo" w:cs="Meiryo" w:eastAsia="Meiryo" w:hAnsi="Meiryo"/>
          <w:sz w:val="19"/>
          <w:szCs w:val="19"/>
          <w:rtl w:val="0"/>
        </w:rPr>
        <w:t xml:space="preserve">資本金：4.2億円（資本剰余金含む）</w:t>
      </w:r>
    </w:p>
    <w:p w:rsidR="00000000" w:rsidDel="00000000" w:rsidP="00000000" w:rsidRDefault="00000000" w:rsidRPr="00000000" w14:paraId="00000051">
      <w:pPr>
        <w:rPr>
          <w:rFonts w:ascii="Meiryo" w:cs="Meiryo" w:eastAsia="Meiryo" w:hAnsi="Meiryo"/>
          <w:sz w:val="19"/>
          <w:szCs w:val="19"/>
        </w:rPr>
      </w:pPr>
      <w:r w:rsidDel="00000000" w:rsidR="00000000" w:rsidRPr="00000000">
        <w:rPr>
          <w:rFonts w:ascii="Meiryo" w:cs="Meiryo" w:eastAsia="Meiryo" w:hAnsi="Meiryo"/>
          <w:sz w:val="19"/>
          <w:szCs w:val="19"/>
          <w:rtl w:val="0"/>
        </w:rPr>
        <w:t xml:space="preserve">社員：52名 その他 SOHOスタッフ約1,400名（2025年3月現在）</w:t>
      </w:r>
    </w:p>
    <w:p w:rsidR="00000000" w:rsidDel="00000000" w:rsidP="00000000" w:rsidRDefault="00000000" w:rsidRPr="00000000" w14:paraId="00000052">
      <w:pPr>
        <w:rPr>
          <w:rFonts w:ascii="Meiryo" w:cs="Meiryo" w:eastAsia="Meiryo" w:hAnsi="Meiryo"/>
          <w:sz w:val="19"/>
          <w:szCs w:val="19"/>
        </w:rPr>
      </w:pPr>
      <w:r w:rsidDel="00000000" w:rsidR="00000000" w:rsidRPr="00000000">
        <w:rPr>
          <w:rFonts w:ascii="Meiryo" w:cs="Meiryo" w:eastAsia="Meiryo" w:hAnsi="Meiryo"/>
          <w:sz w:val="19"/>
          <w:szCs w:val="19"/>
          <w:rtl w:val="0"/>
        </w:rPr>
        <w:t xml:space="preserve">所在地：東京都渋谷区千駄ヶ谷4-21-1 シアターウェスト2階</w:t>
      </w:r>
    </w:p>
    <w:p w:rsidR="00000000" w:rsidDel="00000000" w:rsidP="00000000" w:rsidRDefault="00000000" w:rsidRPr="00000000" w14:paraId="00000053">
      <w:pPr>
        <w:rPr>
          <w:rFonts w:ascii="Meiryo" w:cs="Meiryo" w:eastAsia="Meiryo" w:hAnsi="Meiryo"/>
        </w:rPr>
      </w:pPr>
      <w:r w:rsidDel="00000000" w:rsidR="00000000" w:rsidRPr="00000000">
        <w:rPr>
          <w:rtl w:val="0"/>
        </w:rPr>
      </w:r>
    </w:p>
    <w:p w:rsidR="00000000" w:rsidDel="00000000" w:rsidP="00000000" w:rsidRDefault="00000000" w:rsidRPr="00000000" w14:paraId="00000054">
      <w:pPr>
        <w:rPr>
          <w:rFonts w:ascii="Meiryo" w:cs="Meiryo" w:eastAsia="Meiryo" w:hAnsi="Meiryo"/>
        </w:rPr>
      </w:pPr>
      <w:r w:rsidDel="00000000" w:rsidR="00000000" w:rsidRPr="00000000">
        <w:rPr>
          <w:rtl w:val="0"/>
        </w:rPr>
      </w:r>
    </w:p>
    <w:p w:rsidR="00000000" w:rsidDel="00000000" w:rsidP="00000000" w:rsidRDefault="00000000" w:rsidRPr="00000000" w14:paraId="00000055">
      <w:pPr>
        <w:rPr>
          <w:rFonts w:ascii="Meiryo" w:cs="Meiryo" w:eastAsia="Meiryo" w:hAnsi="Meiryo"/>
        </w:rPr>
      </w:pPr>
      <w:r w:rsidDel="00000000" w:rsidR="00000000" w:rsidRPr="00000000">
        <w:rPr>
          <w:rFonts w:ascii="Meiryo" w:cs="Meiryo" w:eastAsia="Meiryo" w:hAnsi="Meiryo"/>
          <w:rtl w:val="0"/>
        </w:rPr>
        <w:t xml:space="preserve">―――――――――――――――――――――――――――――――――――――――――――――――</w:t>
      </w:r>
    </w:p>
    <w:p w:rsidR="00000000" w:rsidDel="00000000" w:rsidP="00000000" w:rsidRDefault="00000000" w:rsidRPr="00000000" w14:paraId="00000056">
      <w:pPr>
        <w:jc w:val="center"/>
        <w:rPr>
          <w:rFonts w:ascii="Meiryo" w:cs="Meiryo" w:eastAsia="Meiryo" w:hAnsi="Meiryo"/>
        </w:rPr>
      </w:pPr>
      <w:r w:rsidDel="00000000" w:rsidR="00000000" w:rsidRPr="00000000">
        <w:rPr>
          <w:rFonts w:ascii="Meiryo" w:cs="Meiryo" w:eastAsia="Meiryo" w:hAnsi="Meiryo"/>
          <w:rtl w:val="0"/>
        </w:rPr>
        <w:t xml:space="preserve">＜本件に関する報道関係者のお問合せ先＞</w:t>
      </w:r>
    </w:p>
    <w:p w:rsidR="00000000" w:rsidDel="00000000" w:rsidP="00000000" w:rsidRDefault="00000000" w:rsidRPr="00000000" w14:paraId="00000057">
      <w:pPr>
        <w:jc w:val="center"/>
        <w:rPr>
          <w:rFonts w:ascii="Meiryo" w:cs="Meiryo" w:eastAsia="Meiryo" w:hAnsi="Meiryo"/>
        </w:rPr>
      </w:pPr>
      <w:r w:rsidDel="00000000" w:rsidR="00000000" w:rsidRPr="00000000">
        <w:rPr>
          <w:rFonts w:ascii="Meiryo" w:cs="Meiryo" w:eastAsia="Meiryo" w:hAnsi="Meiryo"/>
          <w:rtl w:val="0"/>
        </w:rPr>
        <w:t xml:space="preserve">イーライフ事務局　㈱プラチナム　担当：澤田、福田</w:t>
      </w:r>
    </w:p>
    <w:p w:rsidR="00000000" w:rsidDel="00000000" w:rsidP="00000000" w:rsidRDefault="00000000" w:rsidRPr="00000000" w14:paraId="00000058">
      <w:pPr>
        <w:jc w:val="center"/>
        <w:rPr>
          <w:rFonts w:ascii="Meiryo" w:cs="Meiryo" w:eastAsia="Meiryo" w:hAnsi="Meiryo"/>
        </w:rPr>
      </w:pPr>
      <w:r w:rsidDel="00000000" w:rsidR="00000000" w:rsidRPr="00000000">
        <w:rPr>
          <w:rFonts w:ascii="Meiryo" w:cs="Meiryo" w:eastAsia="Meiryo" w:hAnsi="Meiryo"/>
          <w:rtl w:val="0"/>
        </w:rPr>
        <w:t xml:space="preserve">Tel: 03-5572-6072／FAX: 03-5572-6075／Eメール：</w:t>
      </w:r>
      <w:hyperlink r:id="rId17">
        <w:r w:rsidDel="00000000" w:rsidR="00000000" w:rsidRPr="00000000">
          <w:rPr>
            <w:rFonts w:ascii="Meiryo" w:cs="Meiryo" w:eastAsia="Meiryo" w:hAnsi="Meiryo"/>
            <w:color w:val="0000ff"/>
            <w:u w:val="single"/>
            <w:rtl w:val="0"/>
          </w:rPr>
          <w:t xml:space="preserve">elife-pr@vectorinc.co.jp</w:t>
        </w:r>
      </w:hyperlink>
      <w:r w:rsidDel="00000000" w:rsidR="00000000" w:rsidRPr="00000000">
        <w:rPr>
          <w:rtl w:val="0"/>
        </w:rPr>
      </w:r>
    </w:p>
    <w:sectPr>
      <w:type w:val="nextPage"/>
      <w:pgSz w:h="16838" w:w="11906" w:orient="portrait"/>
      <w:pgMar w:bottom="1701" w:top="1985" w:left="992" w:right="857" w:header="851" w:footer="992"/>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nko ishii" w:id="4" w:date="2025-07-09T20:27:06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767768349"/>
          <w:tag w:val="goog_rdk_3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詳細確認する</w:t>
          </w:r>
        </w:sdtContent>
      </w:sdt>
    </w:p>
  </w:comment>
  <w:comment w:author="重友大輝" w:id="0" w:date="2025-07-10T05:21:41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1550361449"/>
          <w:tag w:val="goog_rdk_4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「VoC」ではなく「VOC」統一でよろしいでしょうか？</w:t>
          </w:r>
        </w:sdtContent>
      </w:sdt>
    </w:p>
  </w:comment>
  <w:comment w:author="junko ishii" w:id="3" w:date="2025-07-09T23:46:19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2071813809"/>
          <w:tag w:val="goog_rdk_4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機能説明の文言はサービスサイトと統一します</w:t>
          </w:r>
        </w:sdtContent>
      </w:sdt>
    </w:p>
  </w:comment>
  <w:comment w:author="重友大輝" w:id="7" w:date="2025-07-10T05:30:51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921225354"/>
          <w:tag w:val="goog_rdk_4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顔写真が望ましい。イラストはNG.</w:t>
          </w:r>
        </w:sdtContent>
      </w:sdt>
    </w:p>
  </w:comment>
  <w:comment w:author="重友大輝" w:id="5" w:date="2025-07-10T05:29:44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818886877"/>
          <w:tag w:val="goog_rdk_4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顔写真が望ましい。イラストはNG。</w:t>
          </w:r>
        </w:sdtContent>
      </w:sdt>
    </w:p>
  </w:comment>
  <w:comment w:author="重友大輝" w:id="1" w:date="2025-07-10T05:24:2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1195172961"/>
          <w:tag w:val="goog_rdk_4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提供価値は示唆ではなく、「業務効率化」としたいです。</w:t>
          </w:r>
        </w:sdtContent>
      </w:sdt>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1730058153"/>
          <w:tag w:val="goog_rdk_4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対象業務を「VOC分析業務」とするか「インサイト発見」とするかは要議論です。</w:t>
          </w:r>
        </w:sdtContent>
      </w:sdt>
    </w:p>
  </w:comment>
  <w:comment w:author="重友大輝" w:id="2" w:date="2025-07-10T05:27:02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459054867"/>
          <w:tag w:val="goog_rdk_4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企業個別の示唆という言葉の意味が分かりにくいので、再考。</w:t>
          </w:r>
        </w:sdtContent>
      </w:sdt>
    </w:p>
  </w:comment>
  <w:comment w:author="junko ishii" w:id="8" w:date="2025-07-03T06:37:02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661810564"/>
          <w:tag w:val="goog_rdk_4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三村さんコメントのポイント</w:t>
          </w:r>
        </w:sdtContent>
      </w:sdt>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427998784"/>
          <w:tag w:val="goog_rdk_4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・イーライフ強み（きめ細かな分析とコンサル）とAIの融合</w:t>
          </w:r>
        </w:sdtContent>
      </w:sdt>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1216397244"/>
          <w:tag w:val="goog_rdk_4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・利用者メリット</w:t>
          </w:r>
        </w:sdtContent>
      </w:sdt>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922324799"/>
          <w:tag w:val="goog_rdk_5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※Arthurを立たせるため、下に持ってきました</w:t>
          </w:r>
        </w:sdtContent>
      </w:sdt>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1184640887"/>
          <w:tag w:val="goog_rdk_5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※最後に経歴を入れました</w:t>
          </w:r>
        </w:sdtContent>
      </w:sdt>
    </w:p>
  </w:comment>
  <w:comment w:author="junko ishii" w:id="6" w:date="2025-07-03T06:35:36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428956285"/>
          <w:tag w:val="goog_rdk_5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グローバル性訴求のためArthurコメントを上にしましたが、下の方がよければ移動させます。</w:t>
          </w:r>
        </w:sdtContent>
      </w:sdt>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495053008"/>
          <w:tag w:val="goog_rdk_5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コメントのポイント</w:t>
          </w:r>
        </w:sdtContent>
      </w:sdt>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1877613205"/>
          <w:tag w:val="goog_rdk_5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・独自かつ最先端モデル</w:t>
          </w:r>
        </w:sdtContent>
      </w:sdt>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1963434833"/>
          <w:tag w:val="goog_rdk_5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・示唆（inspire）の抽出が非常に難しかったが成功</w:t>
          </w:r>
        </w:sdtContent>
      </w:sdt>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782749101"/>
          <w:tag w:val="goog_rdk_5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※最後に経歴を入れました</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E" w15:done="0"/>
  <w15:commentEx w15:paraId="0000005F" w15:done="0"/>
  <w15:commentEx w15:paraId="00000060" w15:done="0"/>
  <w15:commentEx w15:paraId="00000061" w15:done="0"/>
  <w15:commentEx w15:paraId="00000062" w15:done="0"/>
  <w15:commentEx w15:paraId="00000064" w15:done="0"/>
  <w15:commentEx w15:paraId="00000065" w15:done="0"/>
  <w15:commentEx w15:paraId="0000006A" w15:done="0"/>
  <w15:commentEx w15:paraId="0000006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S PGothic"/>
  <w:font w:name="Georgia"/>
  <w:font w:name="Meiryo"/>
  <w:font w:name="Arial"/>
  <w:font w:name="Arial Unicode MS"/>
  <w:font w:name="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游明朝"/>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Meiryo" w:cs="Meiryo" w:eastAsia="Meiryo" w:hAnsi="Meiryo"/>
        <w:b w:val="0"/>
        <w:i w:val="0"/>
        <w:smallCaps w:val="0"/>
        <w:strike w:val="0"/>
        <w:color w:val="000000"/>
        <w:sz w:val="21"/>
        <w:szCs w:val="21"/>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Pr>
      <w:drawing>
        <wp:inline distB="0" distT="0" distL="0" distR="0">
          <wp:extent cx="705337" cy="705337"/>
          <wp:effectExtent b="0" l="0" r="0" t="0"/>
          <wp:docPr descr="株式会社イーライフ eLife inc. - Home | Facebook" id="2054480403" name="image2.png"/>
          <a:graphic>
            <a:graphicData uri="http://schemas.openxmlformats.org/drawingml/2006/picture">
              <pic:pic>
                <pic:nvPicPr>
                  <pic:cNvPr descr="株式会社イーライフ eLife inc. - Home | Facebook" id="0" name="image2.png"/>
                  <pic:cNvPicPr preferRelativeResize="0"/>
                </pic:nvPicPr>
                <pic:blipFill>
                  <a:blip r:embed="rId1"/>
                  <a:srcRect b="0" l="0" r="0" t="0"/>
                  <a:stretch>
                    <a:fillRect/>
                  </a:stretch>
                </pic:blipFill>
                <pic:spPr>
                  <a:xfrm>
                    <a:off x="0" y="0"/>
                    <a:ext cx="705337" cy="70533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Meiryo" w:cs="Meiryo" w:eastAsia="Meiryo" w:hAnsi="Meiryo"/>
        <w:b w:val="1"/>
        <w:sz w:val="27"/>
        <w:szCs w:val="27"/>
      </w:rPr>
    </w:pPr>
    <w:r w:rsidDel="00000000" w:rsidR="00000000" w:rsidRPr="00000000">
      <w:rPr>
        <w:rFonts w:ascii="Meiryo" w:cs="Meiryo" w:eastAsia="Meiryo" w:hAnsi="Meiryo"/>
        <w:b w:val="0"/>
        <w:i w:val="0"/>
        <w:smallCaps w:val="0"/>
        <w:strike w:val="0"/>
        <w:color w:val="000000"/>
        <w:sz w:val="21"/>
        <w:szCs w:val="21"/>
        <w:u w:val="none"/>
        <w:shd w:fill="auto" w:val="clear"/>
        <w:vertAlign w:val="baseline"/>
        <w:rtl w:val="0"/>
      </w:rPr>
      <w:t xml:space="preserve">NewsRelease　　　　　　　　　　　　　　　　　　　　　　　　　　　　　　　　  2025年7月</w:t>
    </w:r>
    <w:r w:rsidDel="00000000" w:rsidR="00000000" w:rsidRPr="00000000">
      <w:rPr>
        <w:rFonts w:ascii="Meiryo" w:cs="Meiryo" w:eastAsia="Meiryo" w:hAnsi="Meiryo"/>
        <w:rtl w:val="0"/>
      </w:rPr>
      <w:t xml:space="preserve">31</w:t>
    </w:r>
    <w:r w:rsidDel="00000000" w:rsidR="00000000" w:rsidRPr="00000000">
      <w:rPr>
        <w:rFonts w:ascii="Meiryo" w:cs="Meiryo" w:eastAsia="Meiryo" w:hAnsi="Meiryo"/>
        <w:b w:val="0"/>
        <w:i w:val="0"/>
        <w:smallCaps w:val="0"/>
        <w:strike w:val="0"/>
        <w:color w:val="000000"/>
        <w:sz w:val="21"/>
        <w:szCs w:val="21"/>
        <w:u w:val="none"/>
        <w:shd w:fill="auto" w:val="clear"/>
        <w:vertAlign w:val="baseline"/>
        <w:rtl w:val="0"/>
      </w:rPr>
      <w:t xml:space="preserve">日</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Meiryo" w:cs="Meiryo" w:eastAsia="Meiryo" w:hAnsi="Meiryo"/>
        <w:b w:val="0"/>
        <w:i w:val="0"/>
        <w:smallCaps w:val="0"/>
        <w:strike w:val="0"/>
        <w:color w:val="000000"/>
        <w:sz w:val="21"/>
        <w:szCs w:val="21"/>
        <w:u w:val="none"/>
        <w:shd w:fill="auto" w:val="clear"/>
        <w:vertAlign w:val="baseline"/>
      </w:rPr>
    </w:pPr>
    <w:r w:rsidDel="00000000" w:rsidR="00000000" w:rsidRPr="00000000">
      <w:rPr>
        <w:rFonts w:ascii="Meiryo" w:cs="Meiryo" w:eastAsia="Meiryo" w:hAnsi="Meiryo"/>
        <w:b w:val="0"/>
        <w:i w:val="0"/>
        <w:smallCaps w:val="0"/>
        <w:strike w:val="0"/>
        <w:color w:val="000000"/>
        <w:sz w:val="21"/>
        <w:szCs w:val="21"/>
        <w:u w:val="none"/>
        <w:shd w:fill="auto" w:val="clear"/>
        <w:vertAlign w:val="baseline"/>
        <w:rtl w:val="0"/>
      </w:rPr>
      <w:t xml:space="preserve">報道関係者各位　　　　　　　　　　　　　　　　　　　　　　　　　　　　　　　  株式会社イーライフ</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
      </w:rPr>
    </w:rPrDefault>
    <w:pPrDefault>
      <w:pPr>
        <w:widowControl w:val="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widowControl w:val="1"/>
      <w:jc w:val="left"/>
    </w:pPr>
    <w:rPr>
      <w:rFonts w:ascii="MS PGothic" w:cs="MS PGothic" w:eastAsia="MS PGothic" w:hAnsi="MS PGothic"/>
      <w:b w:val="1"/>
      <w:sz w:val="48"/>
      <w:szCs w:val="48"/>
    </w:rPr>
  </w:style>
  <w:style w:type="paragraph" w:styleId="Heading2">
    <w:name w:val="heading 2"/>
    <w:basedOn w:val="Normal"/>
    <w:next w:val="Normal"/>
    <w:pPr>
      <w:widowControl w:val="1"/>
      <w:jc w:val="left"/>
    </w:pPr>
    <w:rPr>
      <w:rFonts w:ascii="MS PGothic" w:cs="MS PGothic" w:eastAsia="MS PGothic" w:hAnsi="MS PGothic"/>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character" w:styleId="10" w:customStyle="1">
    <w:name w:val="見出し 1 (文字)"/>
    <w:basedOn w:val="a0"/>
    <w:link w:val="1"/>
    <w:uiPriority w:val="9"/>
    <w:rsid w:val="00660C12"/>
    <w:rPr>
      <w:rFonts w:ascii="ＭＳ Ｐゴシック" w:cs="ＭＳ Ｐゴシック" w:eastAsia="ＭＳ Ｐゴシック" w:hAnsi="ＭＳ Ｐゴシック"/>
      <w:b w:val="1"/>
      <w:bCs w:val="1"/>
      <w:kern w:val="36"/>
      <w:sz w:val="48"/>
      <w:szCs w:val="48"/>
    </w:rPr>
  </w:style>
  <w:style w:type="character" w:styleId="20" w:customStyle="1">
    <w:name w:val="見出し 2 (文字)"/>
    <w:basedOn w:val="a0"/>
    <w:link w:val="2"/>
    <w:uiPriority w:val="9"/>
    <w:rsid w:val="00660C12"/>
    <w:rPr>
      <w:rFonts w:ascii="ＭＳ Ｐゴシック" w:cs="ＭＳ Ｐゴシック" w:eastAsia="ＭＳ Ｐゴシック" w:hAnsi="ＭＳ Ｐゴシック"/>
      <w:b w:val="1"/>
      <w:bCs w:val="1"/>
      <w:kern w:val="0"/>
      <w:sz w:val="36"/>
      <w:szCs w:val="36"/>
    </w:rPr>
  </w:style>
  <w:style w:type="character" w:styleId="a4">
    <w:name w:val="Hyperlink"/>
    <w:basedOn w:val="a0"/>
    <w:uiPriority w:val="99"/>
    <w:unhideWhenUsed w:val="1"/>
    <w:rsid w:val="00660C12"/>
    <w:rPr>
      <w:color w:val="0000ff"/>
      <w:u w:val="single"/>
    </w:rPr>
  </w:style>
  <w:style w:type="paragraph" w:styleId="shareitem" w:customStyle="1">
    <w:name w:val="share__item"/>
    <w:basedOn w:val="a"/>
    <w:rsid w:val="00660C12"/>
    <w:pPr>
      <w:widowControl w:val="1"/>
      <w:spacing w:after="100" w:afterAutospacing="1" w:before="100" w:beforeAutospacing="1"/>
      <w:jc w:val="left"/>
    </w:pPr>
    <w:rPr>
      <w:rFonts w:ascii="ＭＳ Ｐゴシック" w:cs="ＭＳ Ｐゴシック" w:eastAsia="ＭＳ Ｐゴシック" w:hAnsi="ＭＳ Ｐゴシック"/>
      <w:sz w:val="24"/>
      <w:szCs w:val="24"/>
    </w:rPr>
  </w:style>
  <w:style w:type="character" w:styleId="like-buttonnumber" w:customStyle="1">
    <w:name w:val="like-button__number"/>
    <w:basedOn w:val="a0"/>
    <w:rsid w:val="00660C12"/>
  </w:style>
  <w:style w:type="paragraph" w:styleId="Web">
    <w:name w:val="Normal (Web)"/>
    <w:basedOn w:val="a"/>
    <w:uiPriority w:val="99"/>
    <w:semiHidden w:val="1"/>
    <w:unhideWhenUsed w:val="1"/>
    <w:rsid w:val="00660C12"/>
    <w:pPr>
      <w:widowControl w:val="1"/>
      <w:spacing w:after="100" w:afterAutospacing="1" w:before="100" w:beforeAutospacing="1"/>
      <w:jc w:val="left"/>
    </w:pPr>
    <w:rPr>
      <w:rFonts w:ascii="ＭＳ Ｐゴシック" w:cs="ＭＳ Ｐゴシック" w:eastAsia="ＭＳ Ｐゴシック" w:hAnsi="ＭＳ Ｐゴシック"/>
      <w:sz w:val="24"/>
      <w:szCs w:val="24"/>
    </w:rPr>
  </w:style>
  <w:style w:type="character" w:styleId="a5">
    <w:name w:val="Strong"/>
    <w:basedOn w:val="a0"/>
    <w:uiPriority w:val="22"/>
    <w:qFormat w:val="1"/>
    <w:rsid w:val="00660C12"/>
    <w:rPr>
      <w:b w:val="1"/>
      <w:bCs w:val="1"/>
    </w:rPr>
  </w:style>
  <w:style w:type="paragraph" w:styleId="a6">
    <w:name w:val="List Paragraph"/>
    <w:basedOn w:val="a"/>
    <w:uiPriority w:val="34"/>
    <w:qFormat w:val="1"/>
    <w:rsid w:val="00E21177"/>
    <w:pPr>
      <w:ind w:left="840" w:leftChars="400"/>
    </w:pPr>
  </w:style>
  <w:style w:type="character" w:styleId="a7">
    <w:name w:val="Unresolved Mention"/>
    <w:basedOn w:val="a0"/>
    <w:uiPriority w:val="99"/>
    <w:semiHidden w:val="1"/>
    <w:unhideWhenUsed w:val="1"/>
    <w:rsid w:val="007C1BDF"/>
    <w:rPr>
      <w:color w:val="605e5c"/>
      <w:shd w:color="auto" w:fill="e1dfdd" w:val="clear"/>
    </w:rPr>
  </w:style>
  <w:style w:type="paragraph" w:styleId="a8">
    <w:name w:val="header"/>
    <w:basedOn w:val="a"/>
    <w:link w:val="a9"/>
    <w:uiPriority w:val="99"/>
    <w:unhideWhenUsed w:val="1"/>
    <w:rsid w:val="004D38D6"/>
    <w:pPr>
      <w:tabs>
        <w:tab w:val="center" w:pos="4252"/>
        <w:tab w:val="right" w:pos="8504"/>
      </w:tabs>
      <w:snapToGrid w:val="0"/>
    </w:pPr>
  </w:style>
  <w:style w:type="character" w:styleId="a9" w:customStyle="1">
    <w:name w:val="ヘッダー (文字)"/>
    <w:basedOn w:val="a0"/>
    <w:link w:val="a8"/>
    <w:uiPriority w:val="99"/>
    <w:rsid w:val="004D38D6"/>
  </w:style>
  <w:style w:type="paragraph" w:styleId="aa">
    <w:name w:val="footer"/>
    <w:basedOn w:val="a"/>
    <w:link w:val="ab"/>
    <w:uiPriority w:val="99"/>
    <w:unhideWhenUsed w:val="1"/>
    <w:rsid w:val="004D38D6"/>
    <w:pPr>
      <w:tabs>
        <w:tab w:val="center" w:pos="4252"/>
        <w:tab w:val="right" w:pos="8504"/>
      </w:tabs>
      <w:snapToGrid w:val="0"/>
    </w:pPr>
  </w:style>
  <w:style w:type="character" w:styleId="ab" w:customStyle="1">
    <w:name w:val="フッター (文字)"/>
    <w:basedOn w:val="a0"/>
    <w:link w:val="aa"/>
    <w:uiPriority w:val="99"/>
    <w:rsid w:val="004D38D6"/>
  </w:style>
  <w:style w:type="paragraph" w:styleId="ad">
    <w:name w:val="annotation text"/>
    <w:basedOn w:val="a"/>
    <w:link w:val="ae"/>
    <w:uiPriority w:val="99"/>
    <w:unhideWhenUsed w:val="1"/>
    <w:pPr>
      <w:jc w:val="left"/>
    </w:pPr>
  </w:style>
  <w:style w:type="character" w:styleId="ae" w:customStyle="1">
    <w:name w:val="コメント文字列 (文字)"/>
    <w:basedOn w:val="a0"/>
    <w:link w:val="ad"/>
    <w:uiPriority w:val="99"/>
  </w:style>
  <w:style w:type="character" w:styleId="af">
    <w:name w:val="annotation reference"/>
    <w:basedOn w:val="a0"/>
    <w:uiPriority w:val="99"/>
    <w:semiHidden w:val="1"/>
    <w:unhideWhenUsed w:val="1"/>
    <w:rPr>
      <w:sz w:val="18"/>
      <w:szCs w:val="18"/>
    </w:rPr>
  </w:style>
  <w:style w:type="paragraph" w:styleId="af0">
    <w:name w:val="Revision"/>
    <w:hidden w:val="1"/>
    <w:uiPriority w:val="99"/>
    <w:semiHidden w:val="1"/>
    <w:rsid w:val="00144AEF"/>
    <w:pPr>
      <w:widowControl w:val="1"/>
      <w:jc w:val="left"/>
    </w:pPr>
  </w:style>
  <w:style w:type="paragraph" w:styleId="af1">
    <w:name w:val="annotation subject"/>
    <w:basedOn w:val="ad"/>
    <w:next w:val="ad"/>
    <w:link w:val="af2"/>
    <w:uiPriority w:val="99"/>
    <w:semiHidden w:val="1"/>
    <w:unhideWhenUsed w:val="1"/>
    <w:rsid w:val="00144AEF"/>
    <w:rPr>
      <w:b w:val="1"/>
      <w:bCs w:val="1"/>
    </w:rPr>
  </w:style>
  <w:style w:type="character" w:styleId="af2" w:customStyle="1">
    <w:name w:val="コメント内容 (文字)"/>
    <w:basedOn w:val="ae"/>
    <w:link w:val="af1"/>
    <w:uiPriority w:val="99"/>
    <w:semiHidden w:val="1"/>
    <w:rsid w:val="00144AEF"/>
    <w:rPr>
      <w:b w:val="1"/>
      <w:bCs w:val="1"/>
    </w:rPr>
  </w:style>
  <w:style w:type="table" w:styleId="af3" w:customStyle="1">
    <w:basedOn w:val="TableNormal9"/>
    <w:tblPr>
      <w:tblStyleRowBandSize w:val="1"/>
      <w:tblStyleColBandSize w:val="1"/>
      <w:tblCellMar>
        <w:top w:w="100.0" w:type="dxa"/>
        <w:left w:w="100.0" w:type="dxa"/>
        <w:bottom w:w="100.0" w:type="dxa"/>
        <w:right w:w="100.0" w:type="dxa"/>
      </w:tblCellMar>
    </w:tblPr>
  </w:style>
  <w:style w:type="table" w:styleId="af4" w:customStyle="1">
    <w:basedOn w:val="TableNormal9"/>
    <w:tblPr>
      <w:tblStyleRowBandSize w:val="1"/>
      <w:tblStyleColBandSize w:val="1"/>
      <w:tblCellMar>
        <w:top w:w="100.0" w:type="dxa"/>
        <w:left w:w="100.0" w:type="dxa"/>
        <w:bottom w:w="100.0" w:type="dxa"/>
        <w:right w:w="100.0" w:type="dxa"/>
      </w:tblCellMar>
    </w:tblPr>
  </w:style>
  <w:style w:type="table" w:styleId="af5" w:customStyle="1">
    <w:basedOn w:val="TableNormal9"/>
    <w:tblPr>
      <w:tblStyleRowBandSize w:val="1"/>
      <w:tblStyleColBandSize w:val="1"/>
      <w:tblCellMar>
        <w:top w:w="100.0" w:type="dxa"/>
        <w:left w:w="100.0" w:type="dxa"/>
        <w:bottom w:w="100.0" w:type="dxa"/>
        <w:right w:w="100.0" w:type="dxa"/>
      </w:tblCellMar>
    </w:tblPr>
  </w:style>
  <w:style w:type="table" w:styleId="af6" w:customStyle="1">
    <w:basedOn w:val="TableNormal9"/>
    <w:tblPr>
      <w:tblStyleRowBandSize w:val="1"/>
      <w:tblStyleColBandSize w:val="1"/>
      <w:tblCellMar>
        <w:top w:w="100.0" w:type="dxa"/>
        <w:left w:w="100.0" w:type="dxa"/>
        <w:bottom w:w="100.0" w:type="dxa"/>
        <w:right w:w="100.0" w:type="dxa"/>
      </w:tblCellMar>
    </w:tblPr>
  </w:style>
  <w:style w:type="table" w:styleId="af7" w:customStyle="1">
    <w:basedOn w:val="TableNormal9"/>
    <w:tblPr>
      <w:tblStyleRowBandSize w:val="1"/>
      <w:tblStyleColBandSize w:val="1"/>
      <w:tblCellMar>
        <w:top w:w="100.0" w:type="dxa"/>
        <w:left w:w="100.0" w:type="dxa"/>
        <w:bottom w:w="100.0" w:type="dxa"/>
        <w:right w:w="100.0" w:type="dxa"/>
      </w:tblCellMar>
    </w:tblPr>
  </w:style>
  <w:style w:type="table" w:styleId="af8" w:customStyle="1">
    <w:basedOn w:val="TableNormal9"/>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3.png"/><Relationship Id="rId12" Type="http://schemas.openxmlformats.org/officeDocument/2006/relationships/hyperlink" Target="https://ai.elife.co.j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mailto:elife-pr@vectorinc.co.jp" TargetMode="External"/><Relationship Id="rId16" Type="http://schemas.openxmlformats.org/officeDocument/2006/relationships/hyperlink" Target="https://www.elife.co.j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ＭＳ ゴシック"/>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ＭＳ 明朝"/>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BbKD/BYgbE+xkYr3rQX2+MEbg==">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2025-06-25T17:01:00Z</dcterms:created>
  <dc:creator>del-golf-vari@outlook.jp</dc:creator>
</cp:coreProperties>
</file>